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after="4386" w:line="259" w:lineRule="auto"/>
        <w:ind w:left="47" w:firstLine="0"/>
        <w:jc w:val="center"/>
        <w:rPr/>
      </w:pPr>
      <w:r w:rsidDel="00000000" w:rsidR="00000000" w:rsidRPr="00000000">
        <w:rPr>
          <w:b w:val="1"/>
          <w:sz w:val="64"/>
          <w:szCs w:val="64"/>
          <w:rtl w:val="0"/>
        </w:rPr>
        <w:t xml:space="preserve">Project Report</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after="0" w:line="337" w:lineRule="auto"/>
        <w:ind w:left="0" w:firstLine="0"/>
        <w:rPr>
          <w:b w:val="1"/>
          <w:sz w:val="64"/>
          <w:szCs w:val="64"/>
        </w:rPr>
      </w:pPr>
      <w:r w:rsidDel="00000000" w:rsidR="00000000" w:rsidRPr="00000000">
        <w:rPr>
          <w:b w:val="1"/>
          <w:sz w:val="64"/>
          <w:szCs w:val="64"/>
          <w:rtl w:val="0"/>
        </w:rPr>
        <w:t xml:space="preserve">The Future of Work : Glassdoor Jobs</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after="0" w:line="337" w:lineRule="auto"/>
        <w:ind w:left="1162" w:hanging="848"/>
        <w:rPr>
          <w:b w:val="1"/>
          <w:sz w:val="64"/>
          <w:szCs w:val="64"/>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pBdr>
        <w:spacing w:after="0" w:line="337" w:lineRule="auto"/>
        <w:ind w:left="1162" w:hanging="848"/>
        <w:rPr>
          <w:b w:val="1"/>
          <w:sz w:val="64"/>
          <w:szCs w:val="64"/>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spacing w:after="0" w:line="337" w:lineRule="auto"/>
        <w:ind w:left="1162" w:hanging="848"/>
        <w:rPr>
          <w:b w:val="1"/>
          <w:sz w:val="64"/>
          <w:szCs w:val="6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spacing w:after="0" w:line="337" w:lineRule="auto"/>
        <w:ind w:left="1162" w:hanging="848"/>
        <w:rPr>
          <w:b w:val="1"/>
          <w:sz w:val="64"/>
          <w:szCs w:val="6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pBdr>
        <w:spacing w:after="0" w:line="337" w:lineRule="auto"/>
        <w:ind w:left="1162" w:hanging="848"/>
        <w:rPr>
          <w:b w:val="1"/>
          <w:sz w:val="64"/>
          <w:szCs w:val="6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after="0" w:line="337" w:lineRule="auto"/>
        <w:ind w:left="1162" w:hanging="848"/>
        <w:rPr>
          <w:b w:val="1"/>
          <w:sz w:val="64"/>
          <w:szCs w:val="6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after="0" w:line="337" w:lineRule="auto"/>
        <w:ind w:left="1162" w:hanging="848"/>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after="529" w:line="259" w:lineRule="auto"/>
        <w:ind w:left="50" w:firstLine="0"/>
        <w:jc w:val="center"/>
        <w:rPr>
          <w:b w:val="1"/>
          <w:sz w:val="40"/>
          <w:szCs w:val="40"/>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after="529" w:line="259" w:lineRule="auto"/>
        <w:ind w:left="50" w:firstLine="0"/>
        <w:jc w:val="center"/>
        <w:rPr/>
      </w:pPr>
      <w:r w:rsidDel="00000000" w:rsidR="00000000" w:rsidRPr="00000000">
        <w:rPr>
          <w:b w:val="1"/>
          <w:sz w:val="40"/>
          <w:szCs w:val="40"/>
          <w:rtl w:val="0"/>
        </w:rPr>
        <w:t xml:space="preserve">CONTENTS</w:t>
      </w:r>
      <w:r w:rsidDel="00000000" w:rsidR="00000000" w:rsidRPr="00000000">
        <w:rPr>
          <w:rtl w:val="0"/>
        </w:rPr>
      </w:r>
    </w:p>
    <w:p w:rsidR="00000000" w:rsidDel="00000000" w:rsidP="00000000" w:rsidRDefault="00000000" w:rsidRPr="00000000" w14:paraId="0000000C">
      <w:pPr>
        <w:numPr>
          <w:ilvl w:val="0"/>
          <w:numId w:val="12"/>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INTRODUCTION</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1.1 Project Overview</w:t>
      </w:r>
    </w:p>
    <w:p w:rsidR="00000000" w:rsidDel="00000000" w:rsidP="00000000" w:rsidRDefault="00000000" w:rsidRPr="00000000" w14:paraId="0000000E">
      <w:pPr>
        <w:numPr>
          <w:ilvl w:val="0"/>
          <w:numId w:val="13"/>
        </w:numPr>
        <w:pBdr>
          <w:top w:color="000000" w:space="0" w:sz="0" w:val="none"/>
          <w:left w:color="000000" w:space="0" w:sz="0" w:val="none"/>
          <w:bottom w:color="000000" w:space="0" w:sz="0" w:val="none"/>
          <w:right w:color="000000" w:space="0" w:sz="0" w:val="none"/>
        </w:pBdr>
        <w:ind w:left="140" w:hanging="140"/>
        <w:rPr/>
      </w:pPr>
      <w:r w:rsidDel="00000000" w:rsidR="00000000" w:rsidRPr="00000000">
        <w:rPr>
          <w:rtl w:val="0"/>
        </w:rPr>
        <w:t xml:space="preserve">Briefly introduce the project, its purpose, and the context in which it was developed.</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after="142" w:line="259" w:lineRule="auto"/>
        <w:ind w:left="0" w:firstLine="0"/>
        <w:rPr/>
      </w:pPr>
      <w:r w:rsidDel="00000000" w:rsidR="00000000" w:rsidRPr="00000000">
        <w:rPr>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1.2 Purpose</w:t>
      </w:r>
    </w:p>
    <w:p w:rsidR="00000000" w:rsidDel="00000000" w:rsidP="00000000" w:rsidRDefault="00000000" w:rsidRPr="00000000" w14:paraId="00000011">
      <w:pPr>
        <w:numPr>
          <w:ilvl w:val="0"/>
          <w:numId w:val="13"/>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Explain the main objectives and goals of the project.</w:t>
      </w:r>
    </w:p>
    <w:p w:rsidR="00000000" w:rsidDel="00000000" w:rsidP="00000000" w:rsidRDefault="00000000" w:rsidRPr="00000000" w14:paraId="00000012">
      <w:pPr>
        <w:numPr>
          <w:ilvl w:val="0"/>
          <w:numId w:val="14"/>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LITERATURE SURVEY</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2.1 Existing Problem</w:t>
      </w:r>
    </w:p>
    <w:p w:rsidR="00000000" w:rsidDel="00000000" w:rsidP="00000000" w:rsidRDefault="00000000" w:rsidRPr="00000000" w14:paraId="00000014">
      <w:pPr>
        <w:numPr>
          <w:ilvl w:val="0"/>
          <w:numId w:val="1"/>
        </w:numPr>
        <w:pBdr>
          <w:top w:color="000000" w:space="0" w:sz="0" w:val="none"/>
          <w:left w:color="000000" w:space="0" w:sz="0" w:val="none"/>
          <w:bottom w:color="000000" w:space="0" w:sz="0" w:val="none"/>
          <w:right w:color="000000" w:space="0" w:sz="0" w:val="none"/>
        </w:pBdr>
        <w:ind w:left="140" w:hanging="140"/>
        <w:rPr/>
      </w:pPr>
      <w:r w:rsidDel="00000000" w:rsidR="00000000" w:rsidRPr="00000000">
        <w:rPr>
          <w:rtl w:val="0"/>
        </w:rPr>
        <w:t xml:space="preserve">Describe the problem or challenges that the project aims to address.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after="140" w:line="259" w:lineRule="auto"/>
        <w:ind w:left="0" w:firstLine="0"/>
        <w:rPr/>
      </w:pPr>
      <w:r w:rsidDel="00000000" w:rsidR="00000000" w:rsidRPr="00000000">
        <w:rPr>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2.2 References</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Provide a list of references to relevant literature and sources.</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2.3 Problem Statement Definition</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Clearly define the problem statement the project seeks to solve.</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IDEATION &amp; PROPOSED SOLUTION</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3.1 Empathy Map Canvas</w:t>
      </w:r>
    </w:p>
    <w:p w:rsidR="00000000" w:rsidDel="00000000" w:rsidP="00000000" w:rsidRDefault="00000000" w:rsidRPr="00000000" w14:paraId="0000001C">
      <w:pPr>
        <w:numPr>
          <w:ilvl w:val="0"/>
          <w:numId w:val="3"/>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Present an empathy map to understand the target audience and users.</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3.2 Ideation &amp; Brainstorming</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Explain the creative process and ideas that led to the proposed solution.</w:t>
      </w:r>
    </w:p>
    <w:p w:rsidR="00000000" w:rsidDel="00000000" w:rsidP="00000000" w:rsidRDefault="00000000" w:rsidRPr="00000000" w14:paraId="0000001F">
      <w:pPr>
        <w:numPr>
          <w:ilvl w:val="0"/>
          <w:numId w:val="4"/>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REQUIREMENT ANALYSIS</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4.1 Functional Requirements</w:t>
      </w:r>
    </w:p>
    <w:p w:rsidR="00000000" w:rsidDel="00000000" w:rsidP="00000000" w:rsidRDefault="00000000" w:rsidRPr="00000000" w14:paraId="00000021">
      <w:pPr>
        <w:numPr>
          <w:ilvl w:val="0"/>
          <w:numId w:val="6"/>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List the functional requirements of the project.</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4.2 Non-Functional Requirements</w:t>
      </w:r>
    </w:p>
    <w:p w:rsidR="00000000" w:rsidDel="00000000" w:rsidP="00000000" w:rsidRDefault="00000000" w:rsidRPr="00000000" w14:paraId="00000023">
      <w:pPr>
        <w:numPr>
          <w:ilvl w:val="0"/>
          <w:numId w:val="6"/>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Specify the non-functional requirements, such as performance, security, and scalability.</w:t>
      </w:r>
    </w:p>
    <w:p w:rsidR="00000000" w:rsidDel="00000000" w:rsidP="00000000" w:rsidRDefault="00000000" w:rsidRPr="00000000" w14:paraId="00000024">
      <w:pPr>
        <w:numPr>
          <w:ilvl w:val="0"/>
          <w:numId w:val="8"/>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PROJECT DESIGN</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5.1 Data Flow Diagrams &amp; User Stories</w:t>
      </w:r>
    </w:p>
    <w:p w:rsidR="00000000" w:rsidDel="00000000" w:rsidP="00000000" w:rsidRDefault="00000000" w:rsidRPr="00000000" w14:paraId="00000026">
      <w:pPr>
        <w:numPr>
          <w:ilvl w:val="0"/>
          <w:numId w:val="5"/>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Provide data flow diagrams and user stories to illustrate how the project works.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5.2 Solution Architecture</w:t>
      </w:r>
    </w:p>
    <w:p w:rsidR="00000000" w:rsidDel="00000000" w:rsidP="00000000" w:rsidRDefault="00000000" w:rsidRPr="00000000" w14:paraId="00000028">
      <w:pPr>
        <w:numPr>
          <w:ilvl w:val="0"/>
          <w:numId w:val="5"/>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Describe the overall architecture of the project.</w:t>
      </w:r>
    </w:p>
    <w:p w:rsidR="00000000" w:rsidDel="00000000" w:rsidP="00000000" w:rsidRDefault="00000000" w:rsidRPr="00000000" w14:paraId="00000029">
      <w:pPr>
        <w:numPr>
          <w:ilvl w:val="0"/>
          <w:numId w:val="7"/>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PROJECT PLANNING &amp; SCHEDULING</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6.1 Technical Architecture</w:t>
      </w:r>
    </w:p>
    <w:p w:rsidR="00000000" w:rsidDel="00000000" w:rsidP="00000000" w:rsidRDefault="00000000" w:rsidRPr="00000000" w14:paraId="0000002B">
      <w:pPr>
        <w:numPr>
          <w:ilvl w:val="0"/>
          <w:numId w:val="9"/>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Explain the technical architecture of the project.</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6.2 Sprint Planning &amp; Estimation</w:t>
      </w:r>
    </w:p>
    <w:p w:rsidR="00000000" w:rsidDel="00000000" w:rsidP="00000000" w:rsidRDefault="00000000" w:rsidRPr="00000000" w14:paraId="0000002D">
      <w:pPr>
        <w:numPr>
          <w:ilvl w:val="0"/>
          <w:numId w:val="9"/>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Describe the project planning, including sprints and task estimation.</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6.3 Sprint Delivery Schedule</w:t>
      </w:r>
    </w:p>
    <w:p w:rsidR="00000000" w:rsidDel="00000000" w:rsidP="00000000" w:rsidRDefault="00000000" w:rsidRPr="00000000" w14:paraId="0000002F">
      <w:pPr>
        <w:numPr>
          <w:ilvl w:val="0"/>
          <w:numId w:val="9"/>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Provide a schedule for the delivery of project milestones.</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7. CODING &amp; SOLUTIONING</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after="592" w:lineRule="auto"/>
        <w:ind w:left="-5" w:firstLine="30"/>
        <w:rPr/>
      </w:pPr>
      <w:r w:rsidDel="00000000" w:rsidR="00000000" w:rsidRPr="00000000">
        <w:rPr>
          <w:rtl w:val="0"/>
        </w:rPr>
        <w:t xml:space="preserve">   - In this section, explain the features added in the project along with the code.</w:t>
      </w:r>
    </w:p>
    <w:p w:rsidR="00000000" w:rsidDel="00000000" w:rsidP="00000000" w:rsidRDefault="00000000" w:rsidRPr="00000000" w14:paraId="00000032">
      <w:pPr>
        <w:numPr>
          <w:ilvl w:val="0"/>
          <w:numId w:val="10"/>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PERFORMANCE TESTING</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8.1 Performance Metrics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after="592" w:lineRule="auto"/>
        <w:ind w:left="-5" w:firstLine="30"/>
        <w:rPr/>
      </w:pPr>
      <w:r w:rsidDel="00000000" w:rsidR="00000000" w:rsidRPr="00000000">
        <w:rPr>
          <w:rtl w:val="0"/>
        </w:rPr>
        <w:t xml:space="preserve">   - Discuss the performance metrics used to evaluate the project.</w:t>
      </w:r>
    </w:p>
    <w:p w:rsidR="00000000" w:rsidDel="00000000" w:rsidP="00000000" w:rsidRDefault="00000000" w:rsidRPr="00000000" w14:paraId="00000035">
      <w:pPr>
        <w:numPr>
          <w:ilvl w:val="0"/>
          <w:numId w:val="11"/>
        </w:numPr>
        <w:pBdr>
          <w:top w:color="000000" w:space="0" w:sz="0" w:val="none"/>
          <w:left w:color="000000" w:space="0" w:sz="0" w:val="none"/>
          <w:bottom w:color="000000" w:space="0" w:sz="0" w:val="none"/>
          <w:right w:color="000000" w:space="0" w:sz="0" w:val="none"/>
        </w:pBdr>
        <w:ind w:left="240" w:hanging="240"/>
        <w:rPr/>
      </w:pPr>
      <w:r w:rsidDel="00000000" w:rsidR="00000000" w:rsidRPr="00000000">
        <w:rPr>
          <w:rtl w:val="0"/>
        </w:rPr>
        <w:t xml:space="preserve">RESULTS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9.1 Output Screenshots</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after="592" w:lineRule="auto"/>
        <w:ind w:left="-5" w:firstLine="30"/>
        <w:rPr/>
      </w:pPr>
      <w:r w:rsidDel="00000000" w:rsidR="00000000" w:rsidRPr="00000000">
        <w:rPr>
          <w:rtl w:val="0"/>
        </w:rPr>
        <w:t xml:space="preserve">   - Showcase screenshots and visual representations of the project's output.</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10. ADVANTAGES &amp; DISADVANTAGES</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after="592" w:lineRule="auto"/>
        <w:ind w:left="-5" w:firstLine="30"/>
        <w:rPr/>
      </w:pPr>
      <w:r w:rsidDel="00000000" w:rsidR="00000000" w:rsidRPr="00000000">
        <w:rPr>
          <w:rtl w:val="0"/>
        </w:rPr>
        <w:t xml:space="preserve">   - Discuss the pros and cons of the project.</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11. CONCLUSION</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spacing w:after="592" w:lineRule="auto"/>
        <w:ind w:left="-5" w:firstLine="30"/>
        <w:rPr/>
      </w:pPr>
      <w:r w:rsidDel="00000000" w:rsidR="00000000" w:rsidRPr="00000000">
        <w:rPr>
          <w:rtl w:val="0"/>
        </w:rPr>
        <w:t xml:space="preserve">   - Summarize the project's key findings and outcomes.</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12. FUTURE SCOPE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after="592" w:lineRule="auto"/>
        <w:ind w:left="-5" w:firstLine="30"/>
        <w:rPr/>
      </w:pPr>
      <w:r w:rsidDel="00000000" w:rsidR="00000000" w:rsidRPr="00000000">
        <w:rPr>
          <w:rtl w:val="0"/>
        </w:rPr>
        <w:t xml:space="preserve">   - Discuss potential future developments and enhancements for the project.</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13. APPENDIX</w:t>
      </w:r>
    </w:p>
    <w:p w:rsidR="00000000" w:rsidDel="00000000" w:rsidP="00000000" w:rsidRDefault="00000000" w:rsidRPr="00000000" w14:paraId="0000003F">
      <w:pPr>
        <w:numPr>
          <w:ilvl w:val="0"/>
          <w:numId w:val="15"/>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Include the source code and provide a link to the GitHub repository or project demo.</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Source Code</w:t>
      </w:r>
    </w:p>
    <w:p w:rsidR="00000000" w:rsidDel="00000000" w:rsidP="00000000" w:rsidRDefault="00000000" w:rsidRPr="00000000" w14:paraId="00000041">
      <w:pPr>
        <w:numPr>
          <w:ilvl w:val="0"/>
          <w:numId w:val="15"/>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Include a link to the project's source code repository.</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GitHub &amp; Project Demo Link</w:t>
      </w:r>
    </w:p>
    <w:p w:rsidR="00000000" w:rsidDel="00000000" w:rsidP="00000000" w:rsidRDefault="00000000" w:rsidRPr="00000000" w14:paraId="00000043">
      <w:pPr>
        <w:numPr>
          <w:ilvl w:val="0"/>
          <w:numId w:val="15"/>
        </w:numPr>
        <w:pBdr>
          <w:top w:color="000000" w:space="0" w:sz="0" w:val="none"/>
          <w:left w:color="000000" w:space="0" w:sz="0" w:val="none"/>
          <w:bottom w:color="000000" w:space="0" w:sz="0" w:val="none"/>
          <w:right w:color="000000" w:space="0" w:sz="0" w:val="none"/>
        </w:pBdr>
        <w:spacing w:after="592" w:lineRule="auto"/>
        <w:ind w:left="140" w:hanging="140"/>
        <w:rPr/>
      </w:pPr>
      <w:r w:rsidDel="00000000" w:rsidR="00000000" w:rsidRPr="00000000">
        <w:rPr>
          <w:rtl w:val="0"/>
        </w:rPr>
        <w:t xml:space="preserve">Provide a link to the GitHub repository and a demo of the project.</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t xml:space="preserve">This project report provides a comprehensive overview of "Data Titans Unearthing Trends from LinkedIn Influencers" and should serve as a detailed reference for understanding its development and outcomes.</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ind w:left="-5" w:firstLine="30"/>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1. INTRODUCTION</w:t>
      </w:r>
    </w:p>
    <w:p w:rsidR="00000000" w:rsidDel="00000000" w:rsidP="00000000" w:rsidRDefault="00000000" w:rsidRPr="00000000" w14:paraId="00000047">
      <w:pPr>
        <w:pStyle w:val="Heading2"/>
        <w:pBdr>
          <w:top w:color="d9d9e3" w:space="0" w:sz="4" w:val="single"/>
          <w:left w:color="d9d9e3" w:space="0" w:sz="4" w:val="single"/>
          <w:bottom w:color="d9d9e3" w:space="0" w:sz="4" w:val="single"/>
          <w:right w:color="d9d9e3" w:space="0" w:sz="4" w:val="single"/>
        </w:pBdr>
        <w:spacing w:after="531" w:lineRule="auto"/>
        <w:ind w:left="25" w:firstLine="0"/>
        <w:rPr/>
      </w:pPr>
      <w:r w:rsidDel="00000000" w:rsidR="00000000" w:rsidRPr="00000000">
        <w:rPr>
          <w:sz w:val="24"/>
          <w:szCs w:val="24"/>
          <w:rtl w:val="0"/>
        </w:rPr>
        <w:t xml:space="preserve">1.1 Project Overview</w:t>
      </w:r>
      <w:r w:rsidDel="00000000" w:rsidR="00000000" w:rsidRPr="00000000">
        <w:rPr>
          <w:rtl w:val="0"/>
        </w:rPr>
      </w:r>
    </w:p>
    <w:p w:rsidR="00000000" w:rsidDel="00000000" w:rsidP="00000000" w:rsidRDefault="00000000" w:rsidRPr="00000000" w14:paraId="00000048">
      <w:pPr>
        <w:ind w:left="15" w:firstLine="705"/>
        <w:rPr/>
      </w:pPr>
      <w:r w:rsidDel="00000000" w:rsidR="00000000" w:rsidRPr="00000000">
        <w:rPr>
          <w:rtl w:val="0"/>
        </w:rPr>
        <w:t xml:space="preserve">Job analysis is a systematic procedure to analyse the requirements for the job role and job profile. Glassdoor is a website and online platform that provides information about jobs, salaries, and companies.</w:t>
      </w:r>
    </w:p>
    <w:p w:rsidR="00000000" w:rsidDel="00000000" w:rsidP="00000000" w:rsidRDefault="00000000" w:rsidRPr="00000000" w14:paraId="00000049">
      <w:pPr>
        <w:ind w:left="25" w:firstLine="30"/>
        <w:rPr/>
      </w:pPr>
      <w:r w:rsidDel="00000000" w:rsidR="00000000" w:rsidRPr="00000000">
        <w:rPr>
          <w:rtl w:val="0"/>
        </w:rPr>
        <w:t xml:space="preserve">2.1 Existing Problem</w:t>
      </w:r>
    </w:p>
    <w:p w:rsidR="00000000" w:rsidDel="00000000" w:rsidP="00000000" w:rsidRDefault="00000000" w:rsidRPr="00000000" w14:paraId="0000004A">
      <w:pPr>
        <w:spacing w:after="592" w:lineRule="auto"/>
        <w:ind w:left="25" w:firstLine="30"/>
        <w:rPr/>
      </w:pPr>
      <w:r w:rsidDel="00000000" w:rsidR="00000000" w:rsidRPr="00000000">
        <w:rPr>
          <w:rtl w:val="0"/>
        </w:rPr>
        <w:t xml:space="preserve">In the rapidly evolving landscape of the future of work , the absence of comprehensive data analysis of glassdoor jobs postings presents a pressing challenge . this deficiency hinders both job seekers and employers in navigating the instricies of the job market . the primary problem can be distilled into several .</w:t>
      </w:r>
    </w:p>
    <w:p w:rsidR="00000000" w:rsidDel="00000000" w:rsidP="00000000" w:rsidRDefault="00000000" w:rsidRPr="00000000" w14:paraId="0000004B">
      <w:pPr>
        <w:ind w:left="25" w:firstLine="30"/>
        <w:rPr/>
      </w:pPr>
      <w:r w:rsidDel="00000000" w:rsidR="00000000" w:rsidRPr="00000000">
        <w:rPr>
          <w:rtl w:val="0"/>
        </w:rPr>
        <w:t xml:space="preserve">2.2 References</w:t>
      </w:r>
    </w:p>
    <w:p w:rsidR="00000000" w:rsidDel="00000000" w:rsidP="00000000" w:rsidRDefault="00000000" w:rsidRPr="00000000" w14:paraId="0000004C">
      <w:pPr>
        <w:spacing w:after="591" w:lineRule="auto"/>
        <w:ind w:left="25" w:firstLine="30"/>
        <w:rPr/>
      </w:pPr>
      <w:r w:rsidDel="00000000" w:rsidR="00000000" w:rsidRPr="00000000">
        <w:rPr>
          <w:rtl w:val="0"/>
        </w:rPr>
        <w:t xml:space="preserve">We referred to various sources, including academic papers, industry reports, and articles, to gain insights into data extraction, text analysis, and social network analysis techniques.</w:t>
      </w:r>
    </w:p>
    <w:p w:rsidR="00000000" w:rsidDel="00000000" w:rsidP="00000000" w:rsidRDefault="00000000" w:rsidRPr="00000000" w14:paraId="0000004D">
      <w:pPr>
        <w:ind w:left="25" w:firstLine="30"/>
        <w:rPr/>
      </w:pPr>
      <w:r w:rsidDel="00000000" w:rsidR="00000000" w:rsidRPr="00000000">
        <w:rPr>
          <w:rtl w:val="0"/>
        </w:rPr>
        <w:t xml:space="preserve">2.3 Problem Statement Definition</w:t>
      </w:r>
    </w:p>
    <w:sdt>
      <w:sdtPr>
        <w:tag w:val="goog_rdk_3"/>
      </w:sdtPr>
      <w:sdtContent>
        <w:p w:rsidR="00000000" w:rsidDel="00000000" w:rsidP="00000000" w:rsidRDefault="00000000" w:rsidRPr="00000000" w14:paraId="0000004E">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712" w:before="0" w:line="265" w:lineRule="auto"/>
            <w:ind w:left="25" w:right="0" w:firstLine="30"/>
            <w:jc w:val="left"/>
            <w:rPr/>
            <w:pPrChange w:author="IT VENKATESAN C" w:id="0" w:date="2023-11-02T04:14:14Z">
              <w:pPr>
                <w:spacing w:after="712" w:lineRule="auto"/>
                <w:ind w:left="25" w:firstLine="30"/>
              </w:pPr>
            </w:pPrChange>
          </w:pPr>
          <w:sdt>
            <w:sdtPr>
              <w:tag w:val="goog_rdk_1"/>
            </w:sdtPr>
            <w:sdtContent>
              <w:ins w:author="IT VENKATESAN C" w:id="0" w:date="2023-11-02T04:13:20Z">
                <w:r w:rsidDel="00000000" w:rsidR="00000000" w:rsidRPr="00000000">
                  <w:rPr>
                    <w:rtl w:val="0"/>
                  </w:rPr>
                  <w:t xml:space="preserve">The job market is continually evolving, driven by shifts in technology, industry demands, and workforce expectations. Job seekers, employers, and policymakers need a clear understanding of these changes to make informed decisions. However, the lack of in-depth analysis of Glassdoor job postings leaves stakeholders with limited insights into current and emerging job market trends, in-demand skills, and the effectiveness of employer branding strategies. This knowledge gap results in challenges such as job seekers struggling to identify relevant job opportunities, </w:t>
                </w:r>
              </w:ins>
              <w:sdt>
                <w:sdtPr>
                  <w:tag w:val="goog_rdk_2"/>
                </w:sdtPr>
                <w:sdtContent>
                  <w:ins w:author="IT VENKATESAN C" w:id="0" w:date="2023-11-02T04:13:20Z">
                    <w:r w:rsidDel="00000000" w:rsidR="00000000" w:rsidRPr="00000000">
                      <w:rPr>
                        <w:color w:val="374151"/>
                        <w:shd w:fill="f7f7f8" w:val="clear"/>
                        <w:rtl w:val="0"/>
                        <w:rPrChange w:author="IT VENKATESAN C" w:id="1" w:date="2023-11-02T04:14:14Z">
                          <w:rPr/>
                        </w:rPrChange>
                      </w:rPr>
                      <w:t xml:space="preserve">companies</w:t>
                    </w:r>
                  </w:ins>
                </w:sdtContent>
              </w:sdt>
              <w:ins w:author="IT VENKATESAN C" w:id="0" w:date="2023-11-02T04:13:20Z">
                <w:r w:rsidDel="00000000" w:rsidR="00000000" w:rsidRPr="00000000">
                  <w:rPr>
                    <w:rtl w:val="0"/>
                  </w:rPr>
                  <w:t xml:space="preserve"> facing difficulties in attracting and retaining top talent, and a lack of comprehensive data for informed decision-making. To address these issues, this project aims to conduct a data analysis of Glassdoor job postings to gain valuable insights into the changing landscape of work and employment, providing a foundation for future workforce strategies and decisions.</w:t>
                </w:r>
              </w:ins>
            </w:sdtContent>
          </w:sdt>
          <w:r w:rsidDel="00000000" w:rsidR="00000000" w:rsidRPr="00000000">
            <w:rPr>
              <w:rtl w:val="0"/>
            </w:rPr>
          </w:r>
        </w:p>
      </w:sdtContent>
    </w:sdt>
    <w:p w:rsidR="00000000" w:rsidDel="00000000" w:rsidP="00000000" w:rsidRDefault="00000000" w:rsidRPr="00000000" w14:paraId="0000004F">
      <w:pPr>
        <w:pStyle w:val="Heading2"/>
        <w:pBdr>
          <w:top w:color="d9d9e3" w:space="0" w:sz="4" w:val="single"/>
          <w:left w:color="d9d9e3" w:space="0" w:sz="4" w:val="single"/>
          <w:bottom w:color="d9d9e3" w:space="0" w:sz="4" w:val="single"/>
          <w:right w:color="d9d9e3" w:space="0" w:sz="4" w:val="single"/>
        </w:pBdr>
        <w:spacing w:after="531" w:lineRule="auto"/>
        <w:ind w:left="25" w:firstLine="0"/>
        <w:rPr/>
      </w:pPr>
      <w:r w:rsidDel="00000000" w:rsidR="00000000" w:rsidRPr="00000000">
        <w:rPr>
          <w:sz w:val="24"/>
          <w:szCs w:val="24"/>
          <w:rtl w:val="0"/>
        </w:rPr>
        <w:t xml:space="preserve">1.2 Purpose</w:t>
      </w:r>
      <w:r w:rsidDel="00000000" w:rsidR="00000000" w:rsidRPr="00000000">
        <w:rPr>
          <w:rtl w:val="0"/>
        </w:rPr>
      </w:r>
    </w:p>
    <w:p w:rsidR="00000000" w:rsidDel="00000000" w:rsidP="00000000" w:rsidRDefault="00000000" w:rsidRPr="00000000" w14:paraId="00000050">
      <w:pPr>
        <w:ind w:left="15" w:firstLine="680"/>
        <w:rPr/>
      </w:pPr>
      <w:r w:rsidDel="00000000" w:rsidR="00000000" w:rsidRPr="00000000">
        <w:rPr>
          <w:rtl w:val="0"/>
        </w:rPr>
        <w:t xml:space="preserve">The primary purpose of this project is to extract, analyze, and visualize data </w:t>
      </w:r>
      <w:sdt>
        <w:sdtPr>
          <w:tag w:val="goog_rdk_4"/>
        </w:sdtPr>
        <w:sdtContent>
          <w:r w:rsidDel="00000000" w:rsidR="00000000" w:rsidRPr="00000000">
            <w:rPr>
              <w:rtl w:val="0"/>
              <w:rPrChange w:author="IT VENKATESAN C" w:id="2" w:date="2023-11-02T04:15:13Z">
                <w:rPr/>
              </w:rPrChange>
            </w:rPr>
            <w:t xml:space="preserve">from</w:t>
          </w:r>
        </w:sdtContent>
      </w:sdt>
      <w:sdt>
        <w:sdtPr>
          <w:tag w:val="goog_rdk_5"/>
        </w:sdtPr>
        <w:sdtContent>
          <w:del w:author="IT VENKATESAN C" w:id="3" w:date="2023-11-02T04:14:57Z"/>
          <w:sdt>
            <w:sdtPr>
              <w:tag w:val="goog_rdk_6"/>
            </w:sdtPr>
            <w:sdtContent>
              <w:del w:author="IT VENKATESAN C" w:id="3" w:date="2023-11-02T04:14:57Z">
                <w:r w:rsidDel="00000000" w:rsidR="00000000" w:rsidRPr="00000000">
                  <w:rPr>
                    <w:rtl w:val="0"/>
                    <w:rPrChange w:author="IT VENKATESAN C" w:id="2" w:date="2023-11-02T04:15:13Z">
                      <w:rPr/>
                    </w:rPrChange>
                  </w:rPr>
                  <w:delText xml:space="preserve"> </w:delText>
                </w:r>
              </w:del>
            </w:sdtContent>
          </w:sdt>
          <w:del w:author="IT VENKATESAN C" w:id="3" w:date="2023-11-02T04:14:57Z"/>
        </w:sdtContent>
      </w:sdt>
      <w:sdt>
        <w:sdtPr>
          <w:tag w:val="goog_rdk_7"/>
        </w:sdtPr>
        <w:sdtContent>
          <w:r w:rsidDel="00000000" w:rsidR="00000000" w:rsidRPr="00000000">
            <w:rPr>
              <w:rtl w:val="0"/>
              <w:rPrChange w:author="IT VENKATESAN C" w:id="2" w:date="2023-11-02T04:15:13Z">
                <w:rPr/>
              </w:rPrChange>
            </w:rPr>
            <w:t xml:space="preserve">Glassdoor influencers'</w:t>
          </w:r>
        </w:sdtContent>
      </w:sdt>
      <w:r w:rsidDel="00000000" w:rsidR="00000000" w:rsidRPr="00000000">
        <w:rPr>
          <w:rtl w:val="0"/>
        </w:rPr>
        <w:t xml:space="preserve"> profiles and posts to identify emerging trends and topics within specific industries. By doing so, we intend to offer a valuable resource for professionals and businesses seeking to stay updated with the latest industry developments and identify opportunities for growth and collaboration.</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after="0" w:line="259" w:lineRule="auto"/>
        <w:ind w:left="-1136" w:right="10725" w:firstLine="0"/>
        <w:rPr/>
      </w:pPr>
      <w:r w:rsidDel="00000000" w:rsidR="00000000" w:rsidRPr="00000000">
        <w:rPr>
          <w:rtl w:val="0"/>
        </w:rPr>
      </w:r>
    </w:p>
    <w:tbl>
      <w:tblPr>
        <w:tblStyle w:val="Table1"/>
        <w:tblW w:w="9636.0" w:type="dxa"/>
        <w:jc w:val="left"/>
        <w:tblInd w:w="-1.0" w:type="dxa"/>
        <w:tblLayout w:type="fixed"/>
        <w:tblLook w:val="0400"/>
      </w:tblPr>
      <w:tblGrid>
        <w:gridCol w:w="9636"/>
        <w:tblGridChange w:id="0">
          <w:tblGrid>
            <w:gridCol w:w="9636"/>
          </w:tblGrid>
        </w:tblGridChange>
      </w:tblGrid>
      <w:tr>
        <w:trPr>
          <w:cantSplit w:val="0"/>
          <w:trHeight w:val="14140" w:hRule="atLeast"/>
          <w:tblHeader w:val="0"/>
        </w:trPr>
        <w:tc>
          <w:tcPr>
            <w:tcBorders>
              <w:top w:color="d9d9e3" w:space="0" w:sz="4" w:val="single"/>
              <w:left w:color="d9d9e3" w:space="0" w:sz="4" w:val="single"/>
              <w:bottom w:color="d9d9e3" w:space="0" w:sz="4" w:val="single"/>
              <w:right w:color="d9d9e3" w:space="0" w:sz="4" w:val="single"/>
            </w:tcBorders>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after="523" w:line="259" w:lineRule="auto"/>
              <w:ind w:left="0" w:firstLine="0"/>
              <w:rPr/>
            </w:pPr>
            <w:r w:rsidDel="00000000" w:rsidR="00000000" w:rsidRPr="00000000">
              <w:rPr>
                <w:b w:val="1"/>
                <w:sz w:val="36"/>
                <w:szCs w:val="36"/>
                <w:rtl w:val="0"/>
              </w:rPr>
              <w:t xml:space="preserve">2.LITERATURE SURVEY</w:t>
            </w:r>
            <w:r w:rsidDel="00000000" w:rsidR="00000000" w:rsidRPr="00000000">
              <w:rPr>
                <w:rtl w:val="0"/>
              </w:rPr>
            </w:r>
          </w:p>
          <w:p w:rsidR="00000000" w:rsidDel="00000000" w:rsidP="00000000" w:rsidRDefault="00000000" w:rsidRPr="00000000" w14:paraId="00000053">
            <w:pPr>
              <w:numPr>
                <w:ilvl w:val="1"/>
                <w:numId w:val="16"/>
              </w:numPr>
              <w:pBdr>
                <w:top w:color="000000" w:space="0" w:sz="0" w:val="none"/>
                <w:left w:color="000000" w:space="0" w:sz="0" w:val="none"/>
                <w:bottom w:color="000000" w:space="0" w:sz="0" w:val="none"/>
                <w:right w:color="000000" w:space="0" w:sz="0" w:val="none"/>
              </w:pBdr>
              <w:spacing w:after="538" w:line="259" w:lineRule="auto"/>
              <w:ind w:left="1080" w:hanging="360"/>
              <w:rPr/>
            </w:pPr>
            <w:r w:rsidDel="00000000" w:rsidR="00000000" w:rsidRPr="00000000">
              <w:rPr>
                <w:b w:val="1"/>
                <w:rtl w:val="0"/>
              </w:rPr>
              <w:t xml:space="preserve">Existing Problem</w:t>
            </w: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after="717" w:line="259" w:lineRule="auto"/>
              <w:ind w:left="0" w:firstLine="680"/>
              <w:rPr/>
            </w:pPr>
            <w:r w:rsidDel="00000000" w:rsidR="00000000" w:rsidRPr="00000000">
              <w:rPr>
                <w:rtl w:val="0"/>
              </w:rPr>
              <w:t xml:space="preserve">The digital landscape is saturated with information, and it can be challenging for professionals to filter through the noise to find relevant and valuable insights.Glassdoor, being a professional network, presents a treasure trove of data, but making sense of this data and extracting meaningful trends is a complex task.</w:t>
            </w:r>
          </w:p>
          <w:p w:rsidR="00000000" w:rsidDel="00000000" w:rsidP="00000000" w:rsidRDefault="00000000" w:rsidRPr="00000000" w14:paraId="00000055">
            <w:pPr>
              <w:numPr>
                <w:ilvl w:val="1"/>
                <w:numId w:val="16"/>
              </w:numPr>
              <w:pBdr>
                <w:top w:color="000000" w:space="0" w:sz="0" w:val="none"/>
                <w:left w:color="000000" w:space="0" w:sz="0" w:val="none"/>
                <w:bottom w:color="000000" w:space="0" w:sz="0" w:val="none"/>
                <w:right w:color="000000" w:space="0" w:sz="0" w:val="none"/>
              </w:pBdr>
              <w:spacing w:after="538" w:line="259" w:lineRule="auto"/>
              <w:ind w:left="1080" w:hanging="36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after="262" w:line="259" w:lineRule="auto"/>
              <w:ind w:left="0" w:firstLine="680"/>
              <w:rPr/>
            </w:pPr>
            <w:r w:rsidDel="00000000" w:rsidR="00000000" w:rsidRPr="00000000">
              <w:rPr>
                <w:rtl w:val="0"/>
              </w:rPr>
              <w:t xml:space="preserve">We referred to various sources, including academic papers, industry reports, and articles, to gain insights into data extraction, text analysis, and social network analysis techniques.</w:t>
            </w:r>
          </w:p>
          <w:p w:rsidR="00000000" w:rsidDel="00000000" w:rsidP="00000000" w:rsidRDefault="00000000" w:rsidRPr="00000000" w14:paraId="00000057">
            <w:pPr>
              <w:numPr>
                <w:ilvl w:val="1"/>
                <w:numId w:val="16"/>
              </w:numPr>
              <w:pBdr>
                <w:top w:color="000000" w:space="0" w:sz="0" w:val="none"/>
                <w:left w:color="000000" w:space="0" w:sz="0" w:val="none"/>
                <w:bottom w:color="000000" w:space="0" w:sz="0" w:val="none"/>
                <w:right w:color="000000" w:space="0" w:sz="0" w:val="none"/>
              </w:pBdr>
              <w:spacing w:after="536" w:line="259" w:lineRule="auto"/>
              <w:ind w:left="1080" w:hanging="360"/>
              <w:rPr/>
            </w:pPr>
            <w:r w:rsidDel="00000000" w:rsidR="00000000" w:rsidRPr="00000000">
              <w:rPr>
                <w:b w:val="1"/>
                <w:rtl w:val="0"/>
              </w:rPr>
              <w:t xml:space="preserve">Problem Statement Definition</w:t>
            </w: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after="2" w:line="259" w:lineRule="auto"/>
              <w:ind w:left="0" w:right="60" w:firstLine="0"/>
              <w:jc w:val="right"/>
              <w:rPr/>
            </w:pPr>
            <w:r w:rsidDel="00000000" w:rsidR="00000000" w:rsidRPr="00000000">
              <w:rPr>
                <w:rtl w:val="0"/>
              </w:rPr>
              <w:t xml:space="preserve">The problem we aim to address is how to efficiently extract and analyze data from Glassdoor </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after="910" w:line="259" w:lineRule="auto"/>
              <w:ind w:left="0" w:firstLine="0"/>
              <w:rPr/>
            </w:pPr>
            <w:r w:rsidDel="00000000" w:rsidR="00000000" w:rsidRPr="00000000">
              <w:rPr>
                <w:rtl w:val="0"/>
              </w:rPr>
              <w:t xml:space="preserve">Jobs to identify trends and insights that can benefit professionals and organizations.</w:t>
            </w:r>
          </w:p>
          <w:p w:rsidR="00000000" w:rsidDel="00000000" w:rsidP="00000000" w:rsidRDefault="00000000" w:rsidRPr="00000000" w14:paraId="0000005A">
            <w:pPr>
              <w:numPr>
                <w:ilvl w:val="0"/>
                <w:numId w:val="16"/>
              </w:numPr>
              <w:pBdr>
                <w:top w:color="000000" w:space="0" w:sz="0" w:val="none"/>
                <w:left w:color="000000" w:space="0" w:sz="0" w:val="none"/>
                <w:bottom w:color="000000" w:space="0" w:sz="0" w:val="none"/>
                <w:right w:color="000000" w:space="0" w:sz="0" w:val="none"/>
              </w:pBdr>
              <w:spacing w:after="523" w:line="259" w:lineRule="auto"/>
              <w:ind w:left="360" w:hanging="360"/>
              <w:rPr/>
            </w:pPr>
            <w:r w:rsidDel="00000000" w:rsidR="00000000" w:rsidRPr="00000000">
              <w:rPr>
                <w:b w:val="1"/>
                <w:sz w:val="36"/>
                <w:szCs w:val="36"/>
                <w:rtl w:val="0"/>
              </w:rPr>
              <w:t xml:space="preserve">IDEATION &amp; PROPOSED SOLUTION</w:t>
            </w:r>
            <w:r w:rsidDel="00000000" w:rsidR="00000000" w:rsidRPr="00000000">
              <w:rPr>
                <w:rtl w:val="0"/>
              </w:rPr>
            </w:r>
          </w:p>
          <w:p w:rsidR="00000000" w:rsidDel="00000000" w:rsidP="00000000" w:rsidRDefault="00000000" w:rsidRPr="00000000" w14:paraId="0000005B">
            <w:pPr>
              <w:numPr>
                <w:ilvl w:val="1"/>
                <w:numId w:val="16"/>
              </w:numPr>
              <w:pBdr>
                <w:top w:color="000000" w:space="0" w:sz="0" w:val="none"/>
                <w:left w:color="000000" w:space="0" w:sz="0" w:val="none"/>
                <w:bottom w:color="000000" w:space="0" w:sz="0" w:val="none"/>
                <w:right w:color="000000" w:space="0" w:sz="0" w:val="none"/>
              </w:pBdr>
              <w:spacing w:after="538" w:line="259" w:lineRule="auto"/>
              <w:ind w:left="1080" w:hanging="360"/>
              <w:rPr/>
            </w:pPr>
            <w:r w:rsidDel="00000000" w:rsidR="00000000" w:rsidRPr="00000000">
              <w:rPr>
                <w:b w:val="1"/>
                <w:rtl w:val="0"/>
              </w:rPr>
              <w:t xml:space="preserve">Empathy Map Canvas</w:t>
            </w: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after="718" w:line="259" w:lineRule="auto"/>
              <w:ind w:left="0" w:firstLine="680"/>
              <w:rPr/>
            </w:pPr>
            <w:r w:rsidDel="00000000" w:rsidR="00000000" w:rsidRPr="00000000">
              <w:rPr>
                <w:rtl w:val="0"/>
              </w:rPr>
              <w:t xml:space="preserve">An empathy map was created to understand the needs, pain points, and desires of LinkedIn users, particularly those seeking industry-specific insights.</w:t>
            </w:r>
          </w:p>
          <w:p w:rsidR="00000000" w:rsidDel="00000000" w:rsidP="00000000" w:rsidRDefault="00000000" w:rsidRPr="00000000" w14:paraId="0000005D">
            <w:pPr>
              <w:numPr>
                <w:ilvl w:val="1"/>
                <w:numId w:val="16"/>
              </w:numPr>
              <w:pBdr>
                <w:top w:color="000000" w:space="0" w:sz="0" w:val="none"/>
                <w:left w:color="000000" w:space="0" w:sz="0" w:val="none"/>
                <w:bottom w:color="000000" w:space="0" w:sz="0" w:val="none"/>
                <w:right w:color="000000" w:space="0" w:sz="0" w:val="none"/>
              </w:pBdr>
              <w:spacing w:after="538" w:line="259" w:lineRule="auto"/>
              <w:ind w:left="1080" w:hanging="360"/>
              <w:rPr/>
            </w:pPr>
            <w:r w:rsidDel="00000000" w:rsidR="00000000" w:rsidRPr="00000000">
              <w:rPr>
                <w:b w:val="1"/>
                <w:rtl w:val="0"/>
              </w:rPr>
              <w:t xml:space="preserve">Ideation &amp; Brainstorming</w:t>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after="0" w:line="259" w:lineRule="auto"/>
              <w:ind w:left="0" w:firstLine="680"/>
              <w:rPr/>
            </w:pPr>
            <w:r w:rsidDel="00000000" w:rsidR="00000000" w:rsidRPr="00000000">
              <w:rPr>
                <w:rtl w:val="0"/>
              </w:rPr>
              <w:t xml:space="preserve">The project team brainstormed various solutions and settled on developing a web-based platform that would aggregate, analyze, and visualize data from Glassdoors jobs</w:t>
            </w:r>
          </w:p>
        </w:tc>
      </w:tr>
    </w:tbl>
    <w:p w:rsidR="00000000" w:rsidDel="00000000" w:rsidP="00000000" w:rsidRDefault="00000000" w:rsidRPr="00000000" w14:paraId="0000005F">
      <w:pPr>
        <w:pStyle w:val="Heading2"/>
        <w:pBdr>
          <w:top w:color="d9d9e3" w:space="0" w:sz="4" w:val="single"/>
          <w:left w:color="d9d9e3" w:space="0" w:sz="4" w:val="single"/>
          <w:bottom w:color="d9d9e3" w:space="0" w:sz="4" w:val="single"/>
          <w:right w:color="d9d9e3" w:space="0" w:sz="4" w:val="single"/>
        </w:pBdr>
        <w:spacing w:after="523" w:line="259" w:lineRule="auto"/>
        <w:ind w:left="23" w:firstLine="0"/>
        <w:rPr/>
      </w:pPr>
      <w:r w:rsidDel="00000000" w:rsidR="00000000" w:rsidRPr="00000000">
        <w:rPr>
          <w:rtl w:val="0"/>
        </w:rPr>
        <w:t xml:space="preserve">4. REQUIREMENT ANALYSIS</w:t>
      </w:r>
    </w:p>
    <w:p w:rsidR="00000000" w:rsidDel="00000000" w:rsidP="00000000" w:rsidRDefault="00000000" w:rsidRPr="00000000" w14:paraId="00000060">
      <w:pPr>
        <w:pStyle w:val="Heading3"/>
        <w:spacing w:after="285" w:lineRule="auto"/>
        <w:ind w:left="33" w:firstLine="30"/>
        <w:rPr/>
      </w:pPr>
      <w:r w:rsidDel="00000000" w:rsidR="00000000" w:rsidRPr="00000000">
        <w:rPr>
          <w:rtl w:val="0"/>
        </w:rPr>
        <w:t xml:space="preserve">4.1 Functional Requirements</w:t>
      </w:r>
    </w:p>
    <w:tbl>
      <w:tblPr>
        <w:tblStyle w:val="Table2"/>
        <w:tblW w:w="9210.0" w:type="dxa"/>
        <w:jc w:val="left"/>
        <w:tblInd w:w="425.0" w:type="dxa"/>
        <w:tblLayout w:type="fixed"/>
        <w:tblLook w:val="0400"/>
      </w:tblPr>
      <w:tblGrid>
        <w:gridCol w:w="313"/>
        <w:gridCol w:w="8897"/>
        <w:tblGridChange w:id="0">
          <w:tblGrid>
            <w:gridCol w:w="313"/>
            <w:gridCol w:w="8897"/>
          </w:tblGrid>
        </w:tblGridChange>
      </w:tblGrid>
      <w:tr>
        <w:trPr>
          <w:cantSplit w:val="0"/>
          <w:trHeight w:val="330" w:hRule="atLeast"/>
          <w:tblHeader w:val="0"/>
        </w:trPr>
        <w:tc>
          <w:tcPr>
            <w:tcBorders>
              <w:top w:color="d9d9e3" w:space="0" w:sz="4" w:val="single"/>
              <w:left w:color="d9d9e3" w:space="0" w:sz="4" w:val="single"/>
              <w:bottom w:color="000000" w:space="0" w:sz="0" w:val="nil"/>
              <w:right w:color="000000" w:space="0" w:sz="0" w:val="nil"/>
            </w:tcBorders>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d9d9e3" w:space="0" w:sz="4" w:val="single"/>
              <w:left w:color="000000" w:space="0" w:sz="0" w:val="nil"/>
              <w:bottom w:color="000000" w:space="0" w:sz="0" w:val="nil"/>
              <w:right w:color="d9d9e3" w:space="0" w:sz="4" w:val="single"/>
            </w:tcBorders>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Data scraping from LinkedIn profiles and posts</w:t>
            </w:r>
          </w:p>
        </w:tc>
      </w:tr>
      <w:tr>
        <w:trPr>
          <w:cantSplit w:val="0"/>
          <w:trHeight w:val="317" w:hRule="atLeast"/>
          <w:tblHeader w:val="0"/>
        </w:trPr>
        <w:tc>
          <w:tcPr>
            <w:tcBorders>
              <w:top w:color="000000" w:space="0" w:sz="0" w:val="nil"/>
              <w:left w:color="d9d9e3" w:space="0" w:sz="4" w:val="single"/>
              <w:bottom w:color="000000" w:space="0" w:sz="0" w:val="nil"/>
              <w:right w:color="000000" w:space="0" w:sz="0" w:val="nil"/>
            </w:tcBorders>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d9d9e3" w:space="0" w:sz="4" w:val="single"/>
            </w:tcBorders>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Natural language processing for text analysis</w:t>
            </w:r>
          </w:p>
        </w:tc>
      </w:tr>
      <w:tr>
        <w:trPr>
          <w:cantSplit w:val="0"/>
          <w:trHeight w:val="317" w:hRule="atLeast"/>
          <w:tblHeader w:val="0"/>
        </w:trPr>
        <w:tc>
          <w:tcPr>
            <w:tcBorders>
              <w:top w:color="000000" w:space="0" w:sz="0" w:val="nil"/>
              <w:left w:color="d9d9e3" w:space="0" w:sz="4" w:val="single"/>
              <w:bottom w:color="000000" w:space="0" w:sz="0" w:val="nil"/>
              <w:right w:color="000000" w:space="0" w:sz="0" w:val="nil"/>
            </w:tcBorders>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d9d9e3" w:space="0" w:sz="4" w:val="single"/>
            </w:tcBorders>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Trend identification and visualization</w:t>
            </w:r>
          </w:p>
        </w:tc>
      </w:tr>
      <w:tr>
        <w:trPr>
          <w:cantSplit w:val="0"/>
          <w:trHeight w:val="776" w:hRule="atLeast"/>
          <w:tblHeader w:val="0"/>
        </w:trPr>
        <w:tc>
          <w:tcPr>
            <w:tcBorders>
              <w:top w:color="000000" w:space="0" w:sz="0" w:val="nil"/>
              <w:left w:color="d9d9e3" w:space="0" w:sz="4" w:val="single"/>
              <w:bottom w:color="d9d9e3" w:space="0" w:sz="4" w:val="single"/>
              <w:right w:color="000000" w:space="0" w:sz="0" w:val="nil"/>
            </w:tcBorders>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after="142" w:line="259" w:lineRule="auto"/>
              <w:ind w:left="31" w:firstLine="0"/>
              <w:rPr/>
            </w:pPr>
            <w:r w:rsidDel="00000000" w:rsidR="00000000" w:rsidRPr="00000000">
              <w:rPr>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d9d9e3" w:space="0" w:sz="4" w:val="single"/>
              <w:right w:color="d9d9e3" w:space="0" w:sz="4" w:val="single"/>
            </w:tcBorders>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User account and preferences management</w:t>
            </w:r>
          </w:p>
        </w:tc>
      </w:tr>
    </w:tbl>
    <w:p w:rsidR="00000000" w:rsidDel="00000000" w:rsidP="00000000" w:rsidRDefault="00000000" w:rsidRPr="00000000" w14:paraId="0000006A">
      <w:pPr>
        <w:pStyle w:val="Heading3"/>
        <w:spacing w:after="285" w:lineRule="auto"/>
        <w:ind w:left="25" w:firstLine="30"/>
        <w:rPr/>
      </w:pPr>
      <w:r w:rsidDel="00000000" w:rsidR="00000000" w:rsidRPr="00000000">
        <w:rPr>
          <w:rtl w:val="0"/>
        </w:rPr>
        <w:t xml:space="preserve">4.2 Non-Functional Requirements</w:t>
      </w:r>
    </w:p>
    <w:tbl>
      <w:tblPr>
        <w:tblStyle w:val="Table3"/>
        <w:tblW w:w="9210.0" w:type="dxa"/>
        <w:jc w:val="left"/>
        <w:tblInd w:w="425.0" w:type="dxa"/>
        <w:tblLayout w:type="fixed"/>
        <w:tblLook w:val="0400"/>
      </w:tblPr>
      <w:tblGrid>
        <w:gridCol w:w="313"/>
        <w:gridCol w:w="8897"/>
        <w:tblGridChange w:id="0">
          <w:tblGrid>
            <w:gridCol w:w="313"/>
            <w:gridCol w:w="8897"/>
          </w:tblGrid>
        </w:tblGridChange>
      </w:tblGrid>
      <w:tr>
        <w:trPr>
          <w:cantSplit w:val="0"/>
          <w:trHeight w:val="330" w:hRule="atLeast"/>
          <w:tblHeader w:val="0"/>
        </w:trPr>
        <w:tc>
          <w:tcPr>
            <w:tcBorders>
              <w:top w:color="d9d9e3" w:space="0" w:sz="4" w:val="single"/>
              <w:left w:color="d9d9e3" w:space="0" w:sz="4" w:val="single"/>
              <w:bottom w:color="000000" w:space="0" w:sz="0" w:val="nil"/>
              <w:right w:color="000000" w:space="0" w:sz="0" w:val="nil"/>
            </w:tcBorders>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d9d9e3" w:space="0" w:sz="4" w:val="single"/>
              <w:left w:color="000000" w:space="0" w:sz="0" w:val="nil"/>
              <w:bottom w:color="000000" w:space="0" w:sz="0" w:val="nil"/>
              <w:right w:color="d9d9e3" w:space="0" w:sz="4" w:val="single"/>
            </w:tcBorders>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Security measures for data protection</w:t>
            </w:r>
          </w:p>
        </w:tc>
      </w:tr>
      <w:tr>
        <w:trPr>
          <w:cantSplit w:val="0"/>
          <w:trHeight w:val="317" w:hRule="atLeast"/>
          <w:tblHeader w:val="0"/>
        </w:trPr>
        <w:tc>
          <w:tcPr>
            <w:tcBorders>
              <w:top w:color="000000" w:space="0" w:sz="0" w:val="nil"/>
              <w:left w:color="d9d9e3" w:space="0" w:sz="4" w:val="single"/>
              <w:bottom w:color="000000" w:space="0" w:sz="0" w:val="nil"/>
              <w:right w:color="000000" w:space="0" w:sz="0" w:val="nil"/>
            </w:tcBorders>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d9d9e3" w:space="0" w:sz="4" w:val="single"/>
            </w:tcBorders>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Scalability to handle a large volume of data</w:t>
            </w:r>
          </w:p>
        </w:tc>
      </w:tr>
      <w:tr>
        <w:trPr>
          <w:cantSplit w:val="0"/>
          <w:trHeight w:val="319" w:hRule="atLeast"/>
          <w:tblHeader w:val="0"/>
        </w:trPr>
        <w:tc>
          <w:tcPr>
            <w:tcBorders>
              <w:top w:color="000000" w:space="0" w:sz="0" w:val="nil"/>
              <w:left w:color="d9d9e3" w:space="0" w:sz="4" w:val="single"/>
              <w:bottom w:color="d9d9e3" w:space="0" w:sz="4" w:val="single"/>
              <w:right w:color="000000" w:space="0" w:sz="0" w:val="nil"/>
            </w:tcBorders>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d9d9e3" w:space="0" w:sz="4" w:val="single"/>
              <w:right w:color="d9d9e3" w:space="0" w:sz="4" w:val="single"/>
            </w:tcBorders>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High-performance computing resources</w:t>
            </w:r>
          </w:p>
        </w:tc>
      </w:tr>
    </w:tbl>
    <w:p w:rsidR="00000000" w:rsidDel="00000000" w:rsidP="00000000" w:rsidRDefault="00000000" w:rsidRPr="00000000" w14:paraId="00000071">
      <w:pPr>
        <w:pStyle w:val="Heading2"/>
        <w:spacing w:after="168" w:lineRule="auto"/>
        <w:ind w:left="-5" w:firstLine="0"/>
        <w:rPr/>
      </w:pPr>
      <w:r w:rsidDel="00000000" w:rsidR="00000000" w:rsidRPr="00000000">
        <w:rPr>
          <w:rtl w:val="0"/>
        </w:rPr>
        <w:t xml:space="preserve">5. PROJECT DESIGN</w:t>
      </w:r>
    </w:p>
    <w:p w:rsidR="00000000" w:rsidDel="00000000" w:rsidP="00000000" w:rsidRDefault="00000000" w:rsidRPr="00000000" w14:paraId="00000072">
      <w:pPr>
        <w:spacing w:after="531" w:lineRule="auto"/>
        <w:ind w:left="25" w:firstLine="30"/>
        <w:rPr/>
      </w:pPr>
      <w:r w:rsidDel="00000000" w:rsidR="00000000" w:rsidRPr="00000000">
        <w:rPr>
          <w:b w:val="1"/>
          <w:rtl w:val="0"/>
        </w:rPr>
        <w:t xml:space="preserve">5.1 Data Flow Diagrams &amp; User Stories</w:t>
      </w:r>
      <w:r w:rsidDel="00000000" w:rsidR="00000000" w:rsidRPr="00000000">
        <w:rPr>
          <w:rtl w:val="0"/>
        </w:rPr>
      </w:r>
    </w:p>
    <w:p w:rsidR="00000000" w:rsidDel="00000000" w:rsidP="00000000" w:rsidRDefault="00000000" w:rsidRPr="00000000" w14:paraId="00000073">
      <w:pPr>
        <w:spacing w:after="254" w:lineRule="auto"/>
        <w:ind w:left="25" w:firstLine="30"/>
        <w:rPr/>
      </w:pPr>
      <w:r w:rsidDel="00000000" w:rsidR="00000000" w:rsidRPr="00000000">
        <w:rPr>
          <w:rtl w:val="0"/>
        </w:rPr>
        <w:t xml:space="preserve">(Data flow diagrams and user stories are included to illustrate the system's design.)</w:t>
      </w:r>
    </w:p>
    <w:p w:rsidR="00000000" w:rsidDel="00000000" w:rsidP="00000000" w:rsidRDefault="00000000" w:rsidRPr="00000000" w14:paraId="00000074">
      <w:pPr>
        <w:pStyle w:val="Heading3"/>
        <w:ind w:left="25" w:firstLine="30"/>
        <w:rPr/>
      </w:pPr>
      <w:r w:rsidDel="00000000" w:rsidR="00000000" w:rsidRPr="00000000">
        <w:rPr>
          <w:rtl w:val="0"/>
        </w:rPr>
        <w:t xml:space="preserve">5.2 Solution Architecture</w:t>
      </w:r>
    </w:p>
    <w:p w:rsidR="00000000" w:rsidDel="00000000" w:rsidP="00000000" w:rsidRDefault="00000000" w:rsidRPr="00000000" w14:paraId="00000075">
      <w:pPr>
        <w:spacing w:after="934" w:lineRule="auto"/>
        <w:ind w:left="15" w:firstLine="680"/>
        <w:rPr/>
      </w:pPr>
      <w:r w:rsidDel="00000000" w:rsidR="00000000" w:rsidRPr="00000000">
        <w:rPr>
          <w:rtl w:val="0"/>
        </w:rPr>
        <w:t xml:space="preserve">The project's architecture includes a web scraping component, data preprocessing, a text analysis module, and a data visualization interface.</w:t>
      </w:r>
    </w:p>
    <w:p w:rsidR="00000000" w:rsidDel="00000000" w:rsidP="00000000" w:rsidRDefault="00000000" w:rsidRPr="00000000" w14:paraId="00000076">
      <w:pPr>
        <w:pStyle w:val="Heading2"/>
        <w:ind w:left="-5" w:firstLine="0"/>
        <w:rPr/>
      </w:pPr>
      <w:r w:rsidDel="00000000" w:rsidR="00000000" w:rsidRPr="00000000">
        <w:rPr>
          <w:rtl w:val="0"/>
        </w:rPr>
        <w:t xml:space="preserve">6. PROJECT PLANNING &amp; SCHEDULING</w:t>
      </w:r>
    </w:p>
    <w:p w:rsidR="00000000" w:rsidDel="00000000" w:rsidP="00000000" w:rsidRDefault="00000000" w:rsidRPr="00000000" w14:paraId="00000077">
      <w:pPr>
        <w:pStyle w:val="Heading3"/>
        <w:ind w:left="25" w:firstLine="30"/>
        <w:rPr/>
      </w:pPr>
      <w:r w:rsidDel="00000000" w:rsidR="00000000" w:rsidRPr="00000000">
        <w:rPr>
          <w:rtl w:val="0"/>
        </w:rPr>
        <w:t xml:space="preserve">6.1 Technical Architecture</w:t>
      </w:r>
    </w:p>
    <w:p w:rsidR="00000000" w:rsidDel="00000000" w:rsidP="00000000" w:rsidRDefault="00000000" w:rsidRPr="00000000" w14:paraId="00000078">
      <w:pPr>
        <w:ind w:left="15" w:firstLine="680"/>
        <w:rPr/>
      </w:pPr>
      <w:r w:rsidDel="00000000" w:rsidR="00000000" w:rsidRPr="00000000">
        <w:rPr>
          <w:rtl w:val="0"/>
        </w:rPr>
        <w:t xml:space="preserve">The technical architecture involves using web scraping libraries, natural language processing frameworks, and web development tools.</w:t>
      </w:r>
    </w:p>
    <w:p w:rsidR="00000000" w:rsidDel="00000000" w:rsidP="00000000" w:rsidRDefault="00000000" w:rsidRPr="00000000" w14:paraId="00000079">
      <w:pPr>
        <w:spacing w:after="531" w:lineRule="auto"/>
        <w:ind w:left="18" w:right="319" w:firstLine="30"/>
        <w:rPr/>
      </w:pPr>
      <w:r w:rsidDel="00000000" w:rsidR="00000000" w:rsidRPr="00000000">
        <w:rPr>
          <w:b w:val="1"/>
          <w:rtl w:val="0"/>
        </w:rPr>
        <w:t xml:space="preserve">6.2 Sprint Planning &amp; Estimation</w:t>
      </w:r>
      <w:r w:rsidDel="00000000" w:rsidR="00000000" w:rsidRPr="00000000">
        <w:rPr>
          <w:rtl w:val="0"/>
        </w:rPr>
      </w:r>
    </w:p>
    <w:p w:rsidR="00000000" w:rsidDel="00000000" w:rsidP="00000000" w:rsidRDefault="00000000" w:rsidRPr="00000000" w14:paraId="0000007A">
      <w:pPr>
        <w:spacing w:after="256" w:lineRule="auto"/>
        <w:ind w:left="18" w:right="319" w:firstLine="30"/>
        <w:jc w:val="right"/>
        <w:rPr/>
      </w:pPr>
      <w:r w:rsidDel="00000000" w:rsidR="00000000" w:rsidRPr="00000000">
        <w:rPr>
          <w:rtl w:val="0"/>
        </w:rPr>
        <w:t xml:space="preserve">The project is divided into sprints with specific tasks and estimated completion times.</w:t>
      </w:r>
    </w:p>
    <w:p w:rsidR="00000000" w:rsidDel="00000000" w:rsidP="00000000" w:rsidRDefault="00000000" w:rsidRPr="00000000" w14:paraId="0000007B">
      <w:pPr>
        <w:spacing w:after="531" w:lineRule="auto"/>
        <w:ind w:left="18" w:right="319" w:firstLine="30"/>
        <w:rPr/>
      </w:pPr>
      <w:r w:rsidDel="00000000" w:rsidR="00000000" w:rsidRPr="00000000">
        <w:rPr>
          <w:b w:val="1"/>
          <w:rtl w:val="0"/>
        </w:rPr>
        <w:t xml:space="preserve">6.3 Sprint Delivery Schedule</w:t>
      </w:r>
      <w:r w:rsidDel="00000000" w:rsidR="00000000" w:rsidRPr="00000000">
        <w:rPr>
          <w:rtl w:val="0"/>
        </w:rPr>
      </w:r>
    </w:p>
    <w:p w:rsidR="00000000" w:rsidDel="00000000" w:rsidP="00000000" w:rsidRDefault="00000000" w:rsidRPr="00000000" w14:paraId="0000007C">
      <w:pPr>
        <w:spacing w:after="934" w:lineRule="auto"/>
        <w:ind w:left="18" w:right="319" w:firstLine="30"/>
        <w:jc w:val="right"/>
        <w:rPr/>
      </w:pPr>
      <w:r w:rsidDel="00000000" w:rsidR="00000000" w:rsidRPr="00000000">
        <w:rPr>
          <w:rtl w:val="0"/>
        </w:rPr>
        <w:t xml:space="preserve">A detailed schedule is provided outlining the expected milestones and delivery dates.</w:t>
      </w:r>
    </w:p>
    <w:p w:rsidR="00000000" w:rsidDel="00000000" w:rsidP="00000000" w:rsidRDefault="00000000" w:rsidRPr="00000000" w14:paraId="0000007D">
      <w:pPr>
        <w:pStyle w:val="Heading2"/>
        <w:ind w:left="-5" w:firstLine="0"/>
        <w:rPr/>
      </w:pPr>
      <w:r w:rsidDel="00000000" w:rsidR="00000000" w:rsidRPr="00000000">
        <w:rPr>
          <w:rtl w:val="0"/>
        </w:rPr>
        <w:t xml:space="preserve">7. CODING &amp; SOLUTIONING</w:t>
      </w:r>
    </w:p>
    <w:p w:rsidR="00000000" w:rsidDel="00000000" w:rsidP="00000000" w:rsidRDefault="00000000" w:rsidRPr="00000000" w14:paraId="0000007E">
      <w:pPr>
        <w:pStyle w:val="Heading3"/>
        <w:ind w:left="25" w:firstLine="30"/>
        <w:rPr/>
      </w:pPr>
      <w:r w:rsidDel="00000000" w:rsidR="00000000" w:rsidRPr="00000000">
        <w:rPr>
          <w:rtl w:val="0"/>
        </w:rPr>
        <w:t xml:space="preserve">7.1 Feature 1 – Flask App</w:t>
      </w:r>
    </w:p>
    <w:p w:rsidR="00000000" w:rsidDel="00000000" w:rsidP="00000000" w:rsidRDefault="00000000" w:rsidRPr="00000000" w14:paraId="0000007F">
      <w:pPr>
        <w:spacing w:after="934" w:lineRule="auto"/>
        <w:ind w:left="25" w:firstLine="30"/>
        <w:rPr/>
      </w:pPr>
      <w:r w:rsidDel="00000000" w:rsidR="00000000" w:rsidRPr="00000000">
        <w:rPr>
          <w:rtl w:val="0"/>
        </w:rPr>
        <w:t xml:space="preserve">&lt;!DOCTYPE html&gt;</w:t>
      </w:r>
    </w:p>
    <w:p w:rsidR="00000000" w:rsidDel="00000000" w:rsidP="00000000" w:rsidRDefault="00000000" w:rsidRPr="00000000" w14:paraId="00000080">
      <w:pPr>
        <w:spacing w:after="934" w:lineRule="auto"/>
        <w:ind w:left="25" w:firstLine="30"/>
        <w:rPr/>
      </w:pPr>
      <w:r w:rsidDel="00000000" w:rsidR="00000000" w:rsidRPr="00000000">
        <w:rPr>
          <w:rtl w:val="0"/>
        </w:rPr>
        <w:t xml:space="preserve">&lt;html lang="en"&gt;</w:t>
      </w:r>
    </w:p>
    <w:p w:rsidR="00000000" w:rsidDel="00000000" w:rsidP="00000000" w:rsidRDefault="00000000" w:rsidRPr="00000000" w14:paraId="00000081">
      <w:pPr>
        <w:spacing w:after="934" w:lineRule="auto"/>
        <w:ind w:left="25" w:firstLine="30"/>
        <w:rPr/>
      </w:pPr>
      <w:r w:rsidDel="00000000" w:rsidR="00000000" w:rsidRPr="00000000">
        <w:rPr>
          <w:rtl w:val="0"/>
        </w:rPr>
      </w:r>
    </w:p>
    <w:p w:rsidR="00000000" w:rsidDel="00000000" w:rsidP="00000000" w:rsidRDefault="00000000" w:rsidRPr="00000000" w14:paraId="00000082">
      <w:pPr>
        <w:spacing w:after="934" w:lineRule="auto"/>
        <w:ind w:left="25" w:firstLine="30"/>
        <w:rPr/>
      </w:pPr>
      <w:r w:rsidDel="00000000" w:rsidR="00000000" w:rsidRPr="00000000">
        <w:rPr>
          <w:rtl w:val="0"/>
        </w:rPr>
        <w:t xml:space="preserve">&lt;head&gt;</w:t>
      </w:r>
    </w:p>
    <w:p w:rsidR="00000000" w:rsidDel="00000000" w:rsidP="00000000" w:rsidRDefault="00000000" w:rsidRPr="00000000" w14:paraId="00000083">
      <w:pPr>
        <w:spacing w:after="934" w:lineRule="auto"/>
        <w:ind w:left="25" w:firstLine="30"/>
        <w:rPr/>
      </w:pPr>
      <w:r w:rsidDel="00000000" w:rsidR="00000000" w:rsidRPr="00000000">
        <w:rPr>
          <w:rtl w:val="0"/>
        </w:rPr>
        <w:t xml:space="preserve">  &lt;meta charset="utf-8"&gt;</w:t>
      </w:r>
    </w:p>
    <w:p w:rsidR="00000000" w:rsidDel="00000000" w:rsidP="00000000" w:rsidRDefault="00000000" w:rsidRPr="00000000" w14:paraId="00000084">
      <w:pPr>
        <w:spacing w:after="934" w:lineRule="auto"/>
        <w:ind w:left="25" w:firstLine="30"/>
        <w:rPr/>
      </w:pPr>
      <w:r w:rsidDel="00000000" w:rsidR="00000000" w:rsidRPr="00000000">
        <w:rPr>
          <w:rtl w:val="0"/>
        </w:rPr>
        <w:t xml:space="preserve">  &lt;meta content="width=device-width, initial-scale=1.0" name="viewport"&gt;</w:t>
      </w:r>
    </w:p>
    <w:p w:rsidR="00000000" w:rsidDel="00000000" w:rsidP="00000000" w:rsidRDefault="00000000" w:rsidRPr="00000000" w14:paraId="00000085">
      <w:pPr>
        <w:spacing w:after="934" w:lineRule="auto"/>
        <w:ind w:left="25" w:firstLine="30"/>
        <w:rPr/>
      </w:pPr>
      <w:r w:rsidDel="00000000" w:rsidR="00000000" w:rsidRPr="00000000">
        <w:rPr>
          <w:rtl w:val="0"/>
        </w:rPr>
      </w:r>
    </w:p>
    <w:p w:rsidR="00000000" w:rsidDel="00000000" w:rsidP="00000000" w:rsidRDefault="00000000" w:rsidRPr="00000000" w14:paraId="00000086">
      <w:pPr>
        <w:spacing w:after="934" w:lineRule="auto"/>
        <w:ind w:left="25" w:firstLine="30"/>
        <w:rPr/>
      </w:pPr>
      <w:r w:rsidDel="00000000" w:rsidR="00000000" w:rsidRPr="00000000">
        <w:rPr>
          <w:rtl w:val="0"/>
        </w:rPr>
        <w:t xml:space="preserve">  &lt;title&gt;The Future of Jobs - Glassdoor Job Data Analysis&lt;/title&gt;</w:t>
      </w:r>
    </w:p>
    <w:p w:rsidR="00000000" w:rsidDel="00000000" w:rsidP="00000000" w:rsidRDefault="00000000" w:rsidRPr="00000000" w14:paraId="00000087">
      <w:pPr>
        <w:spacing w:after="934" w:lineRule="auto"/>
        <w:ind w:left="25" w:firstLine="30"/>
        <w:rPr/>
      </w:pPr>
      <w:r w:rsidDel="00000000" w:rsidR="00000000" w:rsidRPr="00000000">
        <w:rPr>
          <w:rtl w:val="0"/>
        </w:rPr>
        <w:t xml:space="preserve">  &lt;meta content="" name="description"&gt;</w:t>
      </w:r>
    </w:p>
    <w:p w:rsidR="00000000" w:rsidDel="00000000" w:rsidP="00000000" w:rsidRDefault="00000000" w:rsidRPr="00000000" w14:paraId="00000088">
      <w:pPr>
        <w:spacing w:after="934" w:lineRule="auto"/>
        <w:ind w:left="25" w:firstLine="30"/>
        <w:rPr/>
      </w:pPr>
      <w:r w:rsidDel="00000000" w:rsidR="00000000" w:rsidRPr="00000000">
        <w:rPr>
          <w:rtl w:val="0"/>
        </w:rPr>
        <w:t xml:space="preserve">  &lt;meta content="" name="keywords"&gt;</w:t>
      </w:r>
    </w:p>
    <w:p w:rsidR="00000000" w:rsidDel="00000000" w:rsidP="00000000" w:rsidRDefault="00000000" w:rsidRPr="00000000" w14:paraId="00000089">
      <w:pPr>
        <w:spacing w:after="934" w:lineRule="auto"/>
        <w:ind w:left="25" w:firstLine="30"/>
        <w:rPr/>
      </w:pPr>
      <w:r w:rsidDel="00000000" w:rsidR="00000000" w:rsidRPr="00000000">
        <w:rPr>
          <w:rtl w:val="0"/>
        </w:rPr>
      </w:r>
    </w:p>
    <w:p w:rsidR="00000000" w:rsidDel="00000000" w:rsidP="00000000" w:rsidRDefault="00000000" w:rsidRPr="00000000" w14:paraId="0000008A">
      <w:pPr>
        <w:spacing w:after="934" w:lineRule="auto"/>
        <w:ind w:left="25" w:firstLine="30"/>
        <w:rPr/>
      </w:pPr>
      <w:r w:rsidDel="00000000" w:rsidR="00000000" w:rsidRPr="00000000">
        <w:rPr>
          <w:rtl w:val="0"/>
        </w:rPr>
      </w:r>
    </w:p>
    <w:p w:rsidR="00000000" w:rsidDel="00000000" w:rsidP="00000000" w:rsidRDefault="00000000" w:rsidRPr="00000000" w14:paraId="0000008B">
      <w:pPr>
        <w:spacing w:after="934" w:lineRule="auto"/>
        <w:ind w:left="25" w:firstLine="30"/>
        <w:rPr/>
      </w:pPr>
      <w:r w:rsidDel="00000000" w:rsidR="00000000" w:rsidRPr="00000000">
        <w:rPr>
          <w:rtl w:val="0"/>
        </w:rPr>
        <w:t xml:space="preserve">  &lt;!-- Favicons --&gt;</w:t>
      </w:r>
    </w:p>
    <w:p w:rsidR="00000000" w:rsidDel="00000000" w:rsidP="00000000" w:rsidRDefault="00000000" w:rsidRPr="00000000" w14:paraId="0000008C">
      <w:pPr>
        <w:spacing w:after="934" w:lineRule="auto"/>
        <w:ind w:left="25" w:firstLine="30"/>
        <w:rPr/>
      </w:pPr>
      <w:r w:rsidDel="00000000" w:rsidR="00000000" w:rsidRPr="00000000">
        <w:rPr>
          <w:rtl w:val="0"/>
        </w:rPr>
        <w:t xml:space="preserve">  &lt;link href="assets/img/favicon.png" rel="icon"&gt;</w:t>
      </w:r>
    </w:p>
    <w:p w:rsidR="00000000" w:rsidDel="00000000" w:rsidP="00000000" w:rsidRDefault="00000000" w:rsidRPr="00000000" w14:paraId="0000008D">
      <w:pPr>
        <w:spacing w:after="934" w:lineRule="auto"/>
        <w:ind w:left="25" w:firstLine="30"/>
        <w:rPr/>
      </w:pPr>
      <w:r w:rsidDel="00000000" w:rsidR="00000000" w:rsidRPr="00000000">
        <w:rPr>
          <w:rtl w:val="0"/>
        </w:rPr>
        <w:t xml:space="preserve">  &lt;link href="assets/img/apple-touch-icon.png" rel="apple-touch-icon"&gt;</w:t>
      </w:r>
    </w:p>
    <w:p w:rsidR="00000000" w:rsidDel="00000000" w:rsidP="00000000" w:rsidRDefault="00000000" w:rsidRPr="00000000" w14:paraId="0000008E">
      <w:pPr>
        <w:spacing w:after="934" w:lineRule="auto"/>
        <w:ind w:left="25" w:firstLine="30"/>
        <w:rPr/>
      </w:pPr>
      <w:r w:rsidDel="00000000" w:rsidR="00000000" w:rsidRPr="00000000">
        <w:rPr>
          <w:rtl w:val="0"/>
        </w:rPr>
      </w:r>
    </w:p>
    <w:p w:rsidR="00000000" w:rsidDel="00000000" w:rsidP="00000000" w:rsidRDefault="00000000" w:rsidRPr="00000000" w14:paraId="0000008F">
      <w:pPr>
        <w:spacing w:after="934" w:lineRule="auto"/>
        <w:ind w:left="25" w:firstLine="30"/>
        <w:rPr/>
      </w:pPr>
      <w:r w:rsidDel="00000000" w:rsidR="00000000" w:rsidRPr="00000000">
        <w:rPr>
          <w:rtl w:val="0"/>
        </w:rPr>
        <w:t xml:space="preserve">  &lt;!-- Google Fonts --&gt;</w:t>
      </w:r>
    </w:p>
    <w:p w:rsidR="00000000" w:rsidDel="00000000" w:rsidP="00000000" w:rsidRDefault="00000000" w:rsidRPr="00000000" w14:paraId="00000090">
      <w:pPr>
        <w:spacing w:after="934" w:lineRule="auto"/>
        <w:ind w:left="25" w:firstLine="30"/>
        <w:rPr/>
      </w:pPr>
      <w:r w:rsidDel="00000000" w:rsidR="00000000" w:rsidRPr="00000000">
        <w:rPr>
          <w:rtl w:val="0"/>
        </w:rPr>
        <w:t xml:space="preserve">  &lt;link href="https://fonts.googleapis.com/css?family=Open+Sans:300,300i,400,400i,600,600i,700,700i|Krub:300,300i,400,400i,500,500i,600,600i,700,700i|Poppins:300,300i,400,400i,500,500i,600,600i,700,700i" rel="stylesheet"&gt;</w:t>
      </w:r>
    </w:p>
    <w:p w:rsidR="00000000" w:rsidDel="00000000" w:rsidP="00000000" w:rsidRDefault="00000000" w:rsidRPr="00000000" w14:paraId="00000091">
      <w:pPr>
        <w:spacing w:after="934" w:lineRule="auto"/>
        <w:ind w:left="25" w:firstLine="30"/>
        <w:rPr/>
      </w:pPr>
      <w:r w:rsidDel="00000000" w:rsidR="00000000" w:rsidRPr="00000000">
        <w:rPr>
          <w:rtl w:val="0"/>
        </w:rPr>
      </w:r>
    </w:p>
    <w:p w:rsidR="00000000" w:rsidDel="00000000" w:rsidP="00000000" w:rsidRDefault="00000000" w:rsidRPr="00000000" w14:paraId="00000092">
      <w:pPr>
        <w:spacing w:after="934" w:lineRule="auto"/>
        <w:ind w:left="25" w:firstLine="30"/>
        <w:rPr/>
      </w:pPr>
      <w:r w:rsidDel="00000000" w:rsidR="00000000" w:rsidRPr="00000000">
        <w:rPr>
          <w:rtl w:val="0"/>
        </w:rPr>
        <w:t xml:space="preserve">  &lt;!-- Vendor CSS Files --&gt;</w:t>
      </w:r>
    </w:p>
    <w:p w:rsidR="00000000" w:rsidDel="00000000" w:rsidP="00000000" w:rsidRDefault="00000000" w:rsidRPr="00000000" w14:paraId="00000093">
      <w:pPr>
        <w:spacing w:after="934" w:lineRule="auto"/>
        <w:ind w:left="25" w:firstLine="30"/>
        <w:rPr/>
      </w:pPr>
      <w:r w:rsidDel="00000000" w:rsidR="00000000" w:rsidRPr="00000000">
        <w:rPr>
          <w:rtl w:val="0"/>
        </w:rPr>
        <w:t xml:space="preserve">  &lt;link href="assets/vendor/aos/aos.css" rel="stylesheet"&gt;</w:t>
      </w:r>
    </w:p>
    <w:p w:rsidR="00000000" w:rsidDel="00000000" w:rsidP="00000000" w:rsidRDefault="00000000" w:rsidRPr="00000000" w14:paraId="00000094">
      <w:pPr>
        <w:spacing w:after="934" w:lineRule="auto"/>
        <w:ind w:left="25" w:firstLine="30"/>
        <w:rPr/>
      </w:pPr>
      <w:r w:rsidDel="00000000" w:rsidR="00000000" w:rsidRPr="00000000">
        <w:rPr>
          <w:rtl w:val="0"/>
        </w:rPr>
        <w:t xml:space="preserve">  &lt;link href="assets/vendor/bootstrap/css/bootstrap.min.css" rel="stylesheet"&gt;</w:t>
      </w:r>
    </w:p>
    <w:p w:rsidR="00000000" w:rsidDel="00000000" w:rsidP="00000000" w:rsidRDefault="00000000" w:rsidRPr="00000000" w14:paraId="00000095">
      <w:pPr>
        <w:spacing w:after="934" w:lineRule="auto"/>
        <w:ind w:left="25" w:firstLine="30"/>
        <w:rPr/>
      </w:pPr>
      <w:r w:rsidDel="00000000" w:rsidR="00000000" w:rsidRPr="00000000">
        <w:rPr>
          <w:rtl w:val="0"/>
        </w:rPr>
        <w:t xml:space="preserve">  &lt;link href="assets/vendor/bootstrap-icons/bootstrap-icons.css" rel="stylesheet"&gt;</w:t>
      </w:r>
    </w:p>
    <w:p w:rsidR="00000000" w:rsidDel="00000000" w:rsidP="00000000" w:rsidRDefault="00000000" w:rsidRPr="00000000" w14:paraId="00000096">
      <w:pPr>
        <w:spacing w:after="934" w:lineRule="auto"/>
        <w:ind w:left="25" w:firstLine="30"/>
        <w:rPr/>
      </w:pPr>
      <w:r w:rsidDel="00000000" w:rsidR="00000000" w:rsidRPr="00000000">
        <w:rPr>
          <w:rtl w:val="0"/>
        </w:rPr>
        <w:t xml:space="preserve">  &lt;link href="assets/vendor/boxicons/css/boxicons.min.css" rel="stylesheet"&gt;</w:t>
      </w:r>
    </w:p>
    <w:p w:rsidR="00000000" w:rsidDel="00000000" w:rsidP="00000000" w:rsidRDefault="00000000" w:rsidRPr="00000000" w14:paraId="00000097">
      <w:pPr>
        <w:spacing w:after="934" w:lineRule="auto"/>
        <w:ind w:left="25" w:firstLine="30"/>
        <w:rPr/>
      </w:pPr>
      <w:r w:rsidDel="00000000" w:rsidR="00000000" w:rsidRPr="00000000">
        <w:rPr>
          <w:rtl w:val="0"/>
        </w:rPr>
        <w:t xml:space="preserve">  &lt;link href="assets/vendor/glightbox/css/glightbox.min.css" rel="stylesheet"&gt;</w:t>
      </w:r>
    </w:p>
    <w:p w:rsidR="00000000" w:rsidDel="00000000" w:rsidP="00000000" w:rsidRDefault="00000000" w:rsidRPr="00000000" w14:paraId="00000098">
      <w:pPr>
        <w:spacing w:after="934" w:lineRule="auto"/>
        <w:ind w:left="25" w:firstLine="30"/>
        <w:rPr/>
      </w:pPr>
      <w:r w:rsidDel="00000000" w:rsidR="00000000" w:rsidRPr="00000000">
        <w:rPr>
          <w:rtl w:val="0"/>
        </w:rPr>
        <w:t xml:space="preserve">  &lt;link href="assets/vendor/swiper/swiper-bundle.min.css" rel="stylesheet"&gt;</w:t>
      </w:r>
    </w:p>
    <w:p w:rsidR="00000000" w:rsidDel="00000000" w:rsidP="00000000" w:rsidRDefault="00000000" w:rsidRPr="00000000" w14:paraId="00000099">
      <w:pPr>
        <w:spacing w:after="934" w:lineRule="auto"/>
        <w:ind w:left="25" w:firstLine="30"/>
        <w:rPr/>
      </w:pPr>
      <w:r w:rsidDel="00000000" w:rsidR="00000000" w:rsidRPr="00000000">
        <w:rPr>
          <w:rtl w:val="0"/>
        </w:rPr>
      </w:r>
    </w:p>
    <w:p w:rsidR="00000000" w:rsidDel="00000000" w:rsidP="00000000" w:rsidRDefault="00000000" w:rsidRPr="00000000" w14:paraId="0000009A">
      <w:pPr>
        <w:spacing w:after="934" w:lineRule="auto"/>
        <w:ind w:left="25" w:firstLine="30"/>
        <w:rPr/>
      </w:pPr>
      <w:r w:rsidDel="00000000" w:rsidR="00000000" w:rsidRPr="00000000">
        <w:rPr>
          <w:rtl w:val="0"/>
        </w:rPr>
        <w:t xml:space="preserve">  &lt;!-- Template Main CSS File --&gt;</w:t>
      </w:r>
    </w:p>
    <w:p w:rsidR="00000000" w:rsidDel="00000000" w:rsidP="00000000" w:rsidRDefault="00000000" w:rsidRPr="00000000" w14:paraId="0000009B">
      <w:pPr>
        <w:spacing w:after="934" w:lineRule="auto"/>
        <w:ind w:left="25" w:firstLine="30"/>
        <w:rPr/>
      </w:pPr>
      <w:r w:rsidDel="00000000" w:rsidR="00000000" w:rsidRPr="00000000">
        <w:rPr>
          <w:rtl w:val="0"/>
        </w:rPr>
        <w:t xml:space="preserve">  &lt;link href="assets/css/style.css" rel="stylesheet"&gt;</w:t>
      </w:r>
    </w:p>
    <w:p w:rsidR="00000000" w:rsidDel="00000000" w:rsidP="00000000" w:rsidRDefault="00000000" w:rsidRPr="00000000" w14:paraId="0000009C">
      <w:pPr>
        <w:spacing w:after="934" w:lineRule="auto"/>
        <w:ind w:left="25" w:firstLine="30"/>
        <w:rPr/>
      </w:pPr>
      <w:r w:rsidDel="00000000" w:rsidR="00000000" w:rsidRPr="00000000">
        <w:rPr>
          <w:rtl w:val="0"/>
        </w:rPr>
      </w:r>
    </w:p>
    <w:p w:rsidR="00000000" w:rsidDel="00000000" w:rsidP="00000000" w:rsidRDefault="00000000" w:rsidRPr="00000000" w14:paraId="0000009D">
      <w:pPr>
        <w:spacing w:after="934" w:lineRule="auto"/>
        <w:ind w:left="25" w:firstLine="30"/>
        <w:rPr/>
      </w:pPr>
      <w:r w:rsidDel="00000000" w:rsidR="00000000" w:rsidRPr="00000000">
        <w:rPr>
          <w:rtl w:val="0"/>
        </w:rPr>
        <w:t xml:space="preserve">  &lt;!-- =======================================================</w:t>
      </w:r>
    </w:p>
    <w:p w:rsidR="00000000" w:rsidDel="00000000" w:rsidP="00000000" w:rsidRDefault="00000000" w:rsidRPr="00000000" w14:paraId="0000009E">
      <w:pPr>
        <w:spacing w:after="934" w:lineRule="auto"/>
        <w:ind w:left="25" w:firstLine="30"/>
        <w:rPr/>
      </w:pPr>
      <w:r w:rsidDel="00000000" w:rsidR="00000000" w:rsidRPr="00000000">
        <w:rPr>
          <w:rtl w:val="0"/>
        </w:rPr>
        <w:t xml:space="preserve">  * Template Name: Bikin</w:t>
      </w:r>
    </w:p>
    <w:p w:rsidR="00000000" w:rsidDel="00000000" w:rsidP="00000000" w:rsidRDefault="00000000" w:rsidRPr="00000000" w14:paraId="0000009F">
      <w:pPr>
        <w:spacing w:after="934" w:lineRule="auto"/>
        <w:ind w:left="25" w:firstLine="30"/>
        <w:rPr/>
      </w:pPr>
      <w:r w:rsidDel="00000000" w:rsidR="00000000" w:rsidRPr="00000000">
        <w:rPr>
          <w:rtl w:val="0"/>
        </w:rPr>
        <w:t xml:space="preserve">  * Updated: Sep 18 2023 with Bootstrap v5.3.2</w:t>
      </w:r>
    </w:p>
    <w:p w:rsidR="00000000" w:rsidDel="00000000" w:rsidP="00000000" w:rsidRDefault="00000000" w:rsidRPr="00000000" w14:paraId="000000A0">
      <w:pPr>
        <w:spacing w:after="934" w:lineRule="auto"/>
        <w:ind w:left="25" w:firstLine="30"/>
        <w:rPr/>
      </w:pPr>
      <w:r w:rsidDel="00000000" w:rsidR="00000000" w:rsidRPr="00000000">
        <w:rPr>
          <w:rtl w:val="0"/>
        </w:rPr>
        <w:t xml:space="preserve">  * Template URL: https://bootstrapmade.com/bikin-free-simple-landing-page-template/</w:t>
      </w:r>
    </w:p>
    <w:p w:rsidR="00000000" w:rsidDel="00000000" w:rsidP="00000000" w:rsidRDefault="00000000" w:rsidRPr="00000000" w14:paraId="000000A1">
      <w:pPr>
        <w:spacing w:after="934" w:lineRule="auto"/>
        <w:ind w:left="25" w:firstLine="30"/>
        <w:rPr/>
      </w:pPr>
      <w:r w:rsidDel="00000000" w:rsidR="00000000" w:rsidRPr="00000000">
        <w:rPr>
          <w:rtl w:val="0"/>
        </w:rPr>
        <w:t xml:space="preserve">  * Author: BootstrapMade.com</w:t>
      </w:r>
    </w:p>
    <w:p w:rsidR="00000000" w:rsidDel="00000000" w:rsidP="00000000" w:rsidRDefault="00000000" w:rsidRPr="00000000" w14:paraId="000000A2">
      <w:pPr>
        <w:spacing w:after="934" w:lineRule="auto"/>
        <w:ind w:left="25" w:firstLine="30"/>
        <w:rPr/>
      </w:pPr>
      <w:r w:rsidDel="00000000" w:rsidR="00000000" w:rsidRPr="00000000">
        <w:rPr>
          <w:rtl w:val="0"/>
        </w:rPr>
        <w:t xml:space="preserve">  * License: https://bootstrapmade.com/license/</w:t>
      </w:r>
    </w:p>
    <w:p w:rsidR="00000000" w:rsidDel="00000000" w:rsidP="00000000" w:rsidRDefault="00000000" w:rsidRPr="00000000" w14:paraId="000000A3">
      <w:pPr>
        <w:spacing w:after="934" w:lineRule="auto"/>
        <w:ind w:left="25" w:firstLine="30"/>
        <w:rPr/>
      </w:pPr>
      <w:r w:rsidDel="00000000" w:rsidR="00000000" w:rsidRPr="00000000">
        <w:rPr>
          <w:rtl w:val="0"/>
        </w:rPr>
        <w:t xml:space="preserve">  ======================================================== --&gt;</w:t>
      </w:r>
    </w:p>
    <w:p w:rsidR="00000000" w:rsidDel="00000000" w:rsidP="00000000" w:rsidRDefault="00000000" w:rsidRPr="00000000" w14:paraId="000000A4">
      <w:pPr>
        <w:spacing w:after="934" w:lineRule="auto"/>
        <w:ind w:left="25" w:firstLine="30"/>
        <w:rPr/>
      </w:pPr>
      <w:r w:rsidDel="00000000" w:rsidR="00000000" w:rsidRPr="00000000">
        <w:rPr>
          <w:rtl w:val="0"/>
        </w:rPr>
        <w:t xml:space="preserve">&lt;/head&gt;</w:t>
      </w:r>
    </w:p>
    <w:p w:rsidR="00000000" w:rsidDel="00000000" w:rsidP="00000000" w:rsidRDefault="00000000" w:rsidRPr="00000000" w14:paraId="000000A5">
      <w:pPr>
        <w:spacing w:after="934" w:lineRule="auto"/>
        <w:ind w:left="25" w:firstLine="30"/>
        <w:rPr/>
      </w:pPr>
      <w:r w:rsidDel="00000000" w:rsidR="00000000" w:rsidRPr="00000000">
        <w:rPr>
          <w:rtl w:val="0"/>
        </w:rPr>
      </w:r>
    </w:p>
    <w:p w:rsidR="00000000" w:rsidDel="00000000" w:rsidP="00000000" w:rsidRDefault="00000000" w:rsidRPr="00000000" w14:paraId="000000A6">
      <w:pPr>
        <w:spacing w:after="934" w:lineRule="auto"/>
        <w:ind w:left="25" w:firstLine="30"/>
        <w:rPr/>
      </w:pPr>
      <w:r w:rsidDel="00000000" w:rsidR="00000000" w:rsidRPr="00000000">
        <w:rPr>
          <w:rtl w:val="0"/>
        </w:rPr>
        <w:t xml:space="preserve">&lt;body&gt;</w:t>
      </w:r>
    </w:p>
    <w:p w:rsidR="00000000" w:rsidDel="00000000" w:rsidP="00000000" w:rsidRDefault="00000000" w:rsidRPr="00000000" w14:paraId="000000A7">
      <w:pPr>
        <w:spacing w:after="934" w:lineRule="auto"/>
        <w:ind w:left="25" w:firstLine="30"/>
        <w:rPr/>
      </w:pPr>
      <w:r w:rsidDel="00000000" w:rsidR="00000000" w:rsidRPr="00000000">
        <w:rPr>
          <w:rtl w:val="0"/>
        </w:rPr>
      </w:r>
    </w:p>
    <w:p w:rsidR="00000000" w:rsidDel="00000000" w:rsidP="00000000" w:rsidRDefault="00000000" w:rsidRPr="00000000" w14:paraId="000000A8">
      <w:pPr>
        <w:spacing w:after="934" w:lineRule="auto"/>
        <w:ind w:left="25" w:firstLine="30"/>
        <w:rPr/>
      </w:pPr>
      <w:r w:rsidDel="00000000" w:rsidR="00000000" w:rsidRPr="00000000">
        <w:rPr>
          <w:rtl w:val="0"/>
        </w:rPr>
        <w:t xml:space="preserve">  &lt;!-- ======= Header ======= --&gt;</w:t>
      </w:r>
    </w:p>
    <w:p w:rsidR="00000000" w:rsidDel="00000000" w:rsidP="00000000" w:rsidRDefault="00000000" w:rsidRPr="00000000" w14:paraId="000000A9">
      <w:pPr>
        <w:spacing w:after="934" w:lineRule="auto"/>
        <w:ind w:left="25" w:firstLine="30"/>
        <w:rPr/>
      </w:pPr>
      <w:r w:rsidDel="00000000" w:rsidR="00000000" w:rsidRPr="00000000">
        <w:rPr>
          <w:rtl w:val="0"/>
        </w:rPr>
        <w:t xml:space="preserve">  &lt;header id="header" class="fixed-top"&gt;</w:t>
      </w:r>
    </w:p>
    <w:p w:rsidR="00000000" w:rsidDel="00000000" w:rsidP="00000000" w:rsidRDefault="00000000" w:rsidRPr="00000000" w14:paraId="000000AA">
      <w:pPr>
        <w:spacing w:after="934" w:lineRule="auto"/>
        <w:ind w:left="25" w:firstLine="30"/>
        <w:rPr/>
      </w:pPr>
      <w:r w:rsidDel="00000000" w:rsidR="00000000" w:rsidRPr="00000000">
        <w:rPr>
          <w:rtl w:val="0"/>
        </w:rPr>
        <w:t xml:space="preserve">    &lt;div class="container d-flex align-items-center justify-content-between"&gt;</w:t>
      </w:r>
    </w:p>
    <w:p w:rsidR="00000000" w:rsidDel="00000000" w:rsidP="00000000" w:rsidRDefault="00000000" w:rsidRPr="00000000" w14:paraId="000000AB">
      <w:pPr>
        <w:spacing w:after="934" w:lineRule="auto"/>
        <w:ind w:left="25" w:firstLine="30"/>
        <w:rPr/>
      </w:pPr>
      <w:r w:rsidDel="00000000" w:rsidR="00000000" w:rsidRPr="00000000">
        <w:rPr>
          <w:rtl w:val="0"/>
        </w:rPr>
      </w:r>
    </w:p>
    <w:p w:rsidR="00000000" w:rsidDel="00000000" w:rsidP="00000000" w:rsidRDefault="00000000" w:rsidRPr="00000000" w14:paraId="000000AC">
      <w:pPr>
        <w:spacing w:after="934" w:lineRule="auto"/>
        <w:ind w:left="25" w:firstLine="30"/>
        <w:rPr/>
      </w:pPr>
      <w:r w:rsidDel="00000000" w:rsidR="00000000" w:rsidRPr="00000000">
        <w:rPr>
          <w:rtl w:val="0"/>
        </w:rPr>
        <w:t xml:space="preserve">      &lt;h1 class="logo"&gt;&lt;a href="index.html"&gt;Jobysis&lt;/a&gt;&lt;/h1&gt;</w:t>
      </w:r>
    </w:p>
    <w:p w:rsidR="00000000" w:rsidDel="00000000" w:rsidP="00000000" w:rsidRDefault="00000000" w:rsidRPr="00000000" w14:paraId="000000AD">
      <w:pPr>
        <w:spacing w:after="934" w:lineRule="auto"/>
        <w:ind w:left="25" w:firstLine="30"/>
        <w:rPr/>
      </w:pPr>
      <w:r w:rsidDel="00000000" w:rsidR="00000000" w:rsidRPr="00000000">
        <w:rPr>
          <w:rtl w:val="0"/>
        </w:rPr>
        <w:t xml:space="preserve">      &lt;!-- Uncomment below if you prefer to use an image logo --&gt;</w:t>
      </w:r>
    </w:p>
    <w:p w:rsidR="00000000" w:rsidDel="00000000" w:rsidP="00000000" w:rsidRDefault="00000000" w:rsidRPr="00000000" w14:paraId="000000AE">
      <w:pPr>
        <w:spacing w:after="934" w:lineRule="auto"/>
        <w:ind w:left="25" w:firstLine="30"/>
        <w:rPr/>
      </w:pPr>
      <w:r w:rsidDel="00000000" w:rsidR="00000000" w:rsidRPr="00000000">
        <w:rPr>
          <w:rtl w:val="0"/>
        </w:rPr>
        <w:t xml:space="preserve">      &lt;!-- &lt;a href="index.html" class="logo"&gt;&lt;img src="assets/img/logo.png" alt="" class="img-fluid"&gt;&lt;/a&gt;--&gt;</w:t>
      </w:r>
    </w:p>
    <w:p w:rsidR="00000000" w:rsidDel="00000000" w:rsidP="00000000" w:rsidRDefault="00000000" w:rsidRPr="00000000" w14:paraId="000000AF">
      <w:pPr>
        <w:spacing w:after="934" w:lineRule="auto"/>
        <w:ind w:left="25" w:firstLine="30"/>
        <w:rPr/>
      </w:pPr>
      <w:r w:rsidDel="00000000" w:rsidR="00000000" w:rsidRPr="00000000">
        <w:rPr>
          <w:rtl w:val="0"/>
        </w:rPr>
      </w:r>
    </w:p>
    <w:p w:rsidR="00000000" w:rsidDel="00000000" w:rsidP="00000000" w:rsidRDefault="00000000" w:rsidRPr="00000000" w14:paraId="000000B0">
      <w:pPr>
        <w:spacing w:after="934" w:lineRule="auto"/>
        <w:ind w:left="25" w:firstLine="30"/>
        <w:rPr/>
      </w:pPr>
      <w:r w:rsidDel="00000000" w:rsidR="00000000" w:rsidRPr="00000000">
        <w:rPr>
          <w:rtl w:val="0"/>
        </w:rPr>
        <w:t xml:space="preserve">      &lt;nav id="navbar" class="navbar"&gt;</w:t>
      </w:r>
    </w:p>
    <w:p w:rsidR="00000000" w:rsidDel="00000000" w:rsidP="00000000" w:rsidRDefault="00000000" w:rsidRPr="00000000" w14:paraId="000000B1">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0B2">
      <w:pPr>
        <w:spacing w:after="934" w:lineRule="auto"/>
        <w:ind w:left="25" w:firstLine="30"/>
        <w:rPr/>
      </w:pPr>
      <w:r w:rsidDel="00000000" w:rsidR="00000000" w:rsidRPr="00000000">
        <w:rPr>
          <w:rtl w:val="0"/>
        </w:rPr>
        <w:t xml:space="preserve">          &lt;li&gt;&lt;a class="nav-link scrollto active" href="#hero"&gt;Home&lt;/a&gt;&lt;/li&gt;</w:t>
      </w:r>
    </w:p>
    <w:p w:rsidR="00000000" w:rsidDel="00000000" w:rsidP="00000000" w:rsidRDefault="00000000" w:rsidRPr="00000000" w14:paraId="000000B3">
      <w:pPr>
        <w:spacing w:after="934" w:lineRule="auto"/>
        <w:ind w:left="25" w:firstLine="30"/>
        <w:rPr/>
      </w:pPr>
      <w:r w:rsidDel="00000000" w:rsidR="00000000" w:rsidRPr="00000000">
        <w:rPr>
          <w:rtl w:val="0"/>
        </w:rPr>
        <w:t xml:space="preserve">          &lt;li&gt;&lt;a class="nav-link scrollto" href="#about"&gt;About&lt;/a&gt;&lt;/li&gt;</w:t>
      </w:r>
    </w:p>
    <w:p w:rsidR="00000000" w:rsidDel="00000000" w:rsidP="00000000" w:rsidRDefault="00000000" w:rsidRPr="00000000" w14:paraId="000000B4">
      <w:pPr>
        <w:spacing w:after="934" w:lineRule="auto"/>
        <w:ind w:left="25" w:firstLine="30"/>
        <w:rPr/>
      </w:pPr>
      <w:r w:rsidDel="00000000" w:rsidR="00000000" w:rsidRPr="00000000">
        <w:rPr>
          <w:rtl w:val="0"/>
        </w:rPr>
        <w:t xml:space="preserve">          &lt;li&gt;&lt;a class="nav-link scrollto" href="#features"&gt;Dashboard&lt;/a&gt;&lt;/li&gt;</w:t>
      </w:r>
    </w:p>
    <w:p w:rsidR="00000000" w:rsidDel="00000000" w:rsidP="00000000" w:rsidRDefault="00000000" w:rsidRPr="00000000" w14:paraId="000000B5">
      <w:pPr>
        <w:spacing w:after="934" w:lineRule="auto"/>
        <w:ind w:left="25" w:firstLine="30"/>
        <w:rPr/>
      </w:pPr>
      <w:r w:rsidDel="00000000" w:rsidR="00000000" w:rsidRPr="00000000">
        <w:rPr>
          <w:rtl w:val="0"/>
        </w:rPr>
        <w:t xml:space="preserve">          &lt;li&gt;&lt;a class="nav-link scrollto " href="#story"&gt;Story&lt;/a&gt;&lt;/li&gt;</w:t>
      </w:r>
    </w:p>
    <w:p w:rsidR="00000000" w:rsidDel="00000000" w:rsidP="00000000" w:rsidRDefault="00000000" w:rsidRPr="00000000" w14:paraId="000000B6">
      <w:pPr>
        <w:spacing w:after="934" w:lineRule="auto"/>
        <w:ind w:left="25" w:firstLine="30"/>
        <w:rPr/>
      </w:pPr>
      <w:r w:rsidDel="00000000" w:rsidR="00000000" w:rsidRPr="00000000">
        <w:rPr>
          <w:rtl w:val="0"/>
        </w:rPr>
        <w:t xml:space="preserve">          &lt;li&gt;&lt;a class="nav-link scrollto" href="#team"&gt;Team&lt;/a&gt;&lt;/li&gt;</w:t>
      </w:r>
    </w:p>
    <w:p w:rsidR="00000000" w:rsidDel="00000000" w:rsidP="00000000" w:rsidRDefault="00000000" w:rsidRPr="00000000" w14:paraId="000000B7">
      <w:pPr>
        <w:spacing w:after="934" w:lineRule="auto"/>
        <w:ind w:left="25" w:firstLine="30"/>
        <w:rPr/>
      </w:pPr>
      <w:r w:rsidDel="00000000" w:rsidR="00000000" w:rsidRPr="00000000">
        <w:rPr>
          <w:rtl w:val="0"/>
        </w:rPr>
        <w:t xml:space="preserve">          &lt;li&gt;&lt;a class="nav-link scrollto" href="#contact"&gt;Contact&lt;/a&gt;&lt;/li&gt;</w:t>
      </w:r>
    </w:p>
    <w:p w:rsidR="00000000" w:rsidDel="00000000" w:rsidP="00000000" w:rsidRDefault="00000000" w:rsidRPr="00000000" w14:paraId="000000B8">
      <w:pPr>
        <w:spacing w:after="934" w:lineRule="auto"/>
        <w:ind w:left="25" w:firstLine="30"/>
        <w:rPr/>
      </w:pPr>
      <w:r w:rsidDel="00000000" w:rsidR="00000000" w:rsidRPr="00000000">
        <w:rPr>
          <w:rtl w:val="0"/>
        </w:rPr>
        <w:t xml:space="preserve">          &lt;li&gt;&lt;a class="getstarted scrollto" href="#about"&gt;Get Started&lt;/a&gt;&lt;/li&gt;</w:t>
      </w:r>
    </w:p>
    <w:p w:rsidR="00000000" w:rsidDel="00000000" w:rsidP="00000000" w:rsidRDefault="00000000" w:rsidRPr="00000000" w14:paraId="000000B9">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0BA">
      <w:pPr>
        <w:spacing w:after="934" w:lineRule="auto"/>
        <w:ind w:left="25" w:firstLine="30"/>
        <w:rPr/>
      </w:pPr>
      <w:r w:rsidDel="00000000" w:rsidR="00000000" w:rsidRPr="00000000">
        <w:rPr>
          <w:rtl w:val="0"/>
        </w:rPr>
        <w:t xml:space="preserve">        &lt;i class="bi bi-list mobile-nav-toggle"&gt;&lt;/i&gt;</w:t>
      </w:r>
    </w:p>
    <w:p w:rsidR="00000000" w:rsidDel="00000000" w:rsidP="00000000" w:rsidRDefault="00000000" w:rsidRPr="00000000" w14:paraId="000000BB">
      <w:pPr>
        <w:spacing w:after="934" w:lineRule="auto"/>
        <w:ind w:left="25" w:firstLine="30"/>
        <w:rPr/>
      </w:pPr>
      <w:r w:rsidDel="00000000" w:rsidR="00000000" w:rsidRPr="00000000">
        <w:rPr>
          <w:rtl w:val="0"/>
        </w:rPr>
        <w:t xml:space="preserve">      &lt;/nav&gt;&lt;!-- .navbar --&gt;</w:t>
      </w:r>
    </w:p>
    <w:p w:rsidR="00000000" w:rsidDel="00000000" w:rsidP="00000000" w:rsidRDefault="00000000" w:rsidRPr="00000000" w14:paraId="000000BC">
      <w:pPr>
        <w:spacing w:after="934" w:lineRule="auto"/>
        <w:ind w:left="25" w:firstLine="30"/>
        <w:rPr/>
      </w:pPr>
      <w:r w:rsidDel="00000000" w:rsidR="00000000" w:rsidRPr="00000000">
        <w:rPr>
          <w:rtl w:val="0"/>
        </w:rPr>
      </w:r>
    </w:p>
    <w:p w:rsidR="00000000" w:rsidDel="00000000" w:rsidP="00000000" w:rsidRDefault="00000000" w:rsidRPr="00000000" w14:paraId="000000BD">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BE">
      <w:pPr>
        <w:spacing w:after="934" w:lineRule="auto"/>
        <w:ind w:left="25" w:firstLine="30"/>
        <w:rPr/>
      </w:pPr>
      <w:r w:rsidDel="00000000" w:rsidR="00000000" w:rsidRPr="00000000">
        <w:rPr>
          <w:rtl w:val="0"/>
        </w:rPr>
        <w:t xml:space="preserve">  &lt;/header&gt;&lt;!-- End Header --&gt;</w:t>
      </w:r>
    </w:p>
    <w:p w:rsidR="00000000" w:rsidDel="00000000" w:rsidP="00000000" w:rsidRDefault="00000000" w:rsidRPr="00000000" w14:paraId="000000BF">
      <w:pPr>
        <w:spacing w:after="934" w:lineRule="auto"/>
        <w:ind w:left="25" w:firstLine="30"/>
        <w:rPr/>
      </w:pPr>
      <w:r w:rsidDel="00000000" w:rsidR="00000000" w:rsidRPr="00000000">
        <w:rPr>
          <w:rtl w:val="0"/>
        </w:rPr>
      </w:r>
    </w:p>
    <w:p w:rsidR="00000000" w:rsidDel="00000000" w:rsidP="00000000" w:rsidRDefault="00000000" w:rsidRPr="00000000" w14:paraId="000000C0">
      <w:pPr>
        <w:spacing w:after="934" w:lineRule="auto"/>
        <w:ind w:left="25" w:firstLine="30"/>
        <w:rPr/>
      </w:pPr>
      <w:r w:rsidDel="00000000" w:rsidR="00000000" w:rsidRPr="00000000">
        <w:rPr>
          <w:rtl w:val="0"/>
        </w:rPr>
        <w:t xml:space="preserve">  &lt;!-- ======= Hero Section ======= --&gt;</w:t>
      </w:r>
    </w:p>
    <w:p w:rsidR="00000000" w:rsidDel="00000000" w:rsidP="00000000" w:rsidRDefault="00000000" w:rsidRPr="00000000" w14:paraId="000000C1">
      <w:pPr>
        <w:spacing w:after="934" w:lineRule="auto"/>
        <w:ind w:left="25" w:firstLine="30"/>
        <w:rPr/>
      </w:pPr>
      <w:r w:rsidDel="00000000" w:rsidR="00000000" w:rsidRPr="00000000">
        <w:rPr>
          <w:rtl w:val="0"/>
        </w:rPr>
        <w:t xml:space="preserve">  &lt;section id="hero" class="d-flex align-items-center"&gt;</w:t>
      </w:r>
    </w:p>
    <w:p w:rsidR="00000000" w:rsidDel="00000000" w:rsidP="00000000" w:rsidRDefault="00000000" w:rsidRPr="00000000" w14:paraId="000000C2">
      <w:pPr>
        <w:spacing w:after="934" w:lineRule="auto"/>
        <w:ind w:left="25" w:firstLine="30"/>
        <w:rPr/>
      </w:pPr>
      <w:r w:rsidDel="00000000" w:rsidR="00000000" w:rsidRPr="00000000">
        <w:rPr>
          <w:rtl w:val="0"/>
        </w:rPr>
      </w:r>
    </w:p>
    <w:p w:rsidR="00000000" w:rsidDel="00000000" w:rsidP="00000000" w:rsidRDefault="00000000" w:rsidRPr="00000000" w14:paraId="000000C3">
      <w:pPr>
        <w:spacing w:after="934" w:lineRule="auto"/>
        <w:ind w:left="25" w:firstLine="30"/>
        <w:rPr/>
      </w:pPr>
      <w:r w:rsidDel="00000000" w:rsidR="00000000" w:rsidRPr="00000000">
        <w:rPr>
          <w:rtl w:val="0"/>
        </w:rPr>
        <w:t xml:space="preserve">    &lt;div class="container d-flex flex-column align-items-center justify-content-center" data-aos="fade-up"&gt;</w:t>
      </w:r>
    </w:p>
    <w:p w:rsidR="00000000" w:rsidDel="00000000" w:rsidP="00000000" w:rsidRDefault="00000000" w:rsidRPr="00000000" w14:paraId="000000C4">
      <w:pPr>
        <w:spacing w:after="934" w:lineRule="auto"/>
        <w:ind w:left="25" w:firstLine="30"/>
        <w:rPr/>
      </w:pPr>
      <w:r w:rsidDel="00000000" w:rsidR="00000000" w:rsidRPr="00000000">
        <w:rPr>
          <w:rtl w:val="0"/>
        </w:rPr>
        <w:t xml:space="preserve">      &lt;h1&gt;The Future Of Work: Data Analysis Of Glassdoor Jobs&lt;/h1&gt;</w:t>
      </w:r>
    </w:p>
    <w:p w:rsidR="00000000" w:rsidDel="00000000" w:rsidP="00000000" w:rsidRDefault="00000000" w:rsidRPr="00000000" w14:paraId="000000C5">
      <w:pPr>
        <w:spacing w:after="934" w:lineRule="auto"/>
        <w:ind w:left="25" w:firstLine="30"/>
        <w:rPr/>
      </w:pPr>
      <w:r w:rsidDel="00000000" w:rsidR="00000000" w:rsidRPr="00000000">
        <w:rPr>
          <w:rtl w:val="0"/>
        </w:rPr>
        <w:t xml:space="preserve">      &lt;h4&gt;lassdoor is a website and online platform that provides information about jobs, salaries, and companies. &lt;/h4&gt;</w:t>
      </w:r>
    </w:p>
    <w:p w:rsidR="00000000" w:rsidDel="00000000" w:rsidP="00000000" w:rsidRDefault="00000000" w:rsidRPr="00000000" w14:paraId="000000C6">
      <w:pPr>
        <w:spacing w:after="934" w:lineRule="auto"/>
        <w:ind w:left="25" w:firstLine="30"/>
        <w:rPr/>
      </w:pPr>
      <w:r w:rsidDel="00000000" w:rsidR="00000000" w:rsidRPr="00000000">
        <w:rPr>
          <w:rtl w:val="0"/>
        </w:rPr>
        <w:t xml:space="preserve">      &lt;a href="#about" class="btn-get-started scrollto"&gt;Get Started&lt;/a&gt;</w:t>
      </w:r>
    </w:p>
    <w:p w:rsidR="00000000" w:rsidDel="00000000" w:rsidP="00000000" w:rsidRDefault="00000000" w:rsidRPr="00000000" w14:paraId="000000C7">
      <w:pPr>
        <w:spacing w:after="934" w:lineRule="auto"/>
        <w:ind w:left="25" w:firstLine="30"/>
        <w:rPr/>
      </w:pPr>
      <w:r w:rsidDel="00000000" w:rsidR="00000000" w:rsidRPr="00000000">
        <w:rPr>
          <w:rtl w:val="0"/>
        </w:rPr>
        <w:t xml:space="preserve">      &lt;img src="assets/img/hero-img.png" class="img-fluid hero-img" alt="" data-aos="zoom-in" data-aos-delay="150"&gt;</w:t>
      </w:r>
    </w:p>
    <w:p w:rsidR="00000000" w:rsidDel="00000000" w:rsidP="00000000" w:rsidRDefault="00000000" w:rsidRPr="00000000" w14:paraId="000000C8">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C9">
      <w:pPr>
        <w:spacing w:after="934" w:lineRule="auto"/>
        <w:ind w:left="25" w:firstLine="30"/>
        <w:rPr/>
      </w:pPr>
      <w:r w:rsidDel="00000000" w:rsidR="00000000" w:rsidRPr="00000000">
        <w:rPr>
          <w:rtl w:val="0"/>
        </w:rPr>
      </w:r>
    </w:p>
    <w:p w:rsidR="00000000" w:rsidDel="00000000" w:rsidP="00000000" w:rsidRDefault="00000000" w:rsidRPr="00000000" w14:paraId="000000CA">
      <w:pPr>
        <w:spacing w:after="934" w:lineRule="auto"/>
        <w:ind w:left="25" w:firstLine="30"/>
        <w:rPr/>
      </w:pPr>
      <w:r w:rsidDel="00000000" w:rsidR="00000000" w:rsidRPr="00000000">
        <w:rPr>
          <w:rtl w:val="0"/>
        </w:rPr>
        <w:t xml:space="preserve">  &lt;/section&gt;&lt;!-- End Hero --&gt;</w:t>
      </w:r>
    </w:p>
    <w:p w:rsidR="00000000" w:rsidDel="00000000" w:rsidP="00000000" w:rsidRDefault="00000000" w:rsidRPr="00000000" w14:paraId="000000CB">
      <w:pPr>
        <w:spacing w:after="934" w:lineRule="auto"/>
        <w:ind w:left="25" w:firstLine="30"/>
        <w:rPr/>
      </w:pPr>
      <w:r w:rsidDel="00000000" w:rsidR="00000000" w:rsidRPr="00000000">
        <w:rPr>
          <w:rtl w:val="0"/>
        </w:rPr>
      </w:r>
    </w:p>
    <w:p w:rsidR="00000000" w:rsidDel="00000000" w:rsidP="00000000" w:rsidRDefault="00000000" w:rsidRPr="00000000" w14:paraId="000000CC">
      <w:pPr>
        <w:spacing w:after="934" w:lineRule="auto"/>
        <w:ind w:left="25" w:firstLine="30"/>
        <w:rPr/>
      </w:pPr>
      <w:r w:rsidDel="00000000" w:rsidR="00000000" w:rsidRPr="00000000">
        <w:rPr>
          <w:rtl w:val="0"/>
        </w:rPr>
        <w:t xml:space="preserve">  &lt;main id="main"&gt;</w:t>
      </w:r>
    </w:p>
    <w:p w:rsidR="00000000" w:rsidDel="00000000" w:rsidP="00000000" w:rsidRDefault="00000000" w:rsidRPr="00000000" w14:paraId="000000CD">
      <w:pPr>
        <w:spacing w:after="934" w:lineRule="auto"/>
        <w:ind w:left="25" w:firstLine="30"/>
        <w:rPr/>
      </w:pPr>
      <w:r w:rsidDel="00000000" w:rsidR="00000000" w:rsidRPr="00000000">
        <w:rPr>
          <w:rtl w:val="0"/>
        </w:rPr>
      </w:r>
    </w:p>
    <w:p w:rsidR="00000000" w:rsidDel="00000000" w:rsidP="00000000" w:rsidRDefault="00000000" w:rsidRPr="00000000" w14:paraId="000000CE">
      <w:pPr>
        <w:spacing w:after="934" w:lineRule="auto"/>
        <w:ind w:left="25" w:firstLine="30"/>
        <w:rPr/>
      </w:pPr>
      <w:r w:rsidDel="00000000" w:rsidR="00000000" w:rsidRPr="00000000">
        <w:rPr>
          <w:rtl w:val="0"/>
        </w:rPr>
        <w:t xml:space="preserve">    &lt;!-- ======= About Section ======= --&gt;</w:t>
      </w:r>
    </w:p>
    <w:p w:rsidR="00000000" w:rsidDel="00000000" w:rsidP="00000000" w:rsidRDefault="00000000" w:rsidRPr="00000000" w14:paraId="000000CF">
      <w:pPr>
        <w:spacing w:after="934" w:lineRule="auto"/>
        <w:ind w:left="25" w:firstLine="30"/>
        <w:rPr/>
      </w:pPr>
      <w:r w:rsidDel="00000000" w:rsidR="00000000" w:rsidRPr="00000000">
        <w:rPr>
          <w:rtl w:val="0"/>
        </w:rPr>
        <w:t xml:space="preserve">    &lt;section id="about" class="about"&gt;</w:t>
      </w:r>
    </w:p>
    <w:p w:rsidR="00000000" w:rsidDel="00000000" w:rsidP="00000000" w:rsidRDefault="00000000" w:rsidRPr="00000000" w14:paraId="000000D0">
      <w:pPr>
        <w:spacing w:after="934" w:lineRule="auto"/>
        <w:ind w:left="25" w:firstLine="30"/>
        <w:rPr/>
      </w:pPr>
      <w:r w:rsidDel="00000000" w:rsidR="00000000" w:rsidRPr="00000000">
        <w:rPr>
          <w:rtl w:val="0"/>
        </w:rPr>
        <w:t xml:space="preserve">      &lt;div class="container"&gt;</w:t>
      </w:r>
    </w:p>
    <w:p w:rsidR="00000000" w:rsidDel="00000000" w:rsidP="00000000" w:rsidRDefault="00000000" w:rsidRPr="00000000" w14:paraId="000000D1">
      <w:pPr>
        <w:spacing w:after="934" w:lineRule="auto"/>
        <w:ind w:left="25" w:firstLine="30"/>
        <w:rPr/>
      </w:pPr>
      <w:r w:rsidDel="00000000" w:rsidR="00000000" w:rsidRPr="00000000">
        <w:rPr>
          <w:rtl w:val="0"/>
        </w:rPr>
      </w:r>
    </w:p>
    <w:p w:rsidR="00000000" w:rsidDel="00000000" w:rsidP="00000000" w:rsidRDefault="00000000" w:rsidRPr="00000000" w14:paraId="000000D2">
      <w:pPr>
        <w:spacing w:after="934" w:lineRule="auto"/>
        <w:ind w:left="25" w:firstLine="30"/>
        <w:rPr/>
      </w:pPr>
      <w:r w:rsidDel="00000000" w:rsidR="00000000" w:rsidRPr="00000000">
        <w:rPr>
          <w:rtl w:val="0"/>
        </w:rPr>
        <w:t xml:space="preserve">        &lt;div class="row no-gutters"&gt;</w:t>
      </w:r>
    </w:p>
    <w:p w:rsidR="00000000" w:rsidDel="00000000" w:rsidP="00000000" w:rsidRDefault="00000000" w:rsidRPr="00000000" w14:paraId="000000D3">
      <w:pPr>
        <w:spacing w:after="934" w:lineRule="auto"/>
        <w:ind w:left="25" w:firstLine="30"/>
        <w:rPr/>
      </w:pPr>
      <w:r w:rsidDel="00000000" w:rsidR="00000000" w:rsidRPr="00000000">
        <w:rPr>
          <w:rtl w:val="0"/>
        </w:rPr>
        <w:t xml:space="preserve">          &lt;div class="content col-xl-5 d-flex align-items-stretch" data-aos="fade-right"&gt;</w:t>
      </w:r>
    </w:p>
    <w:p w:rsidR="00000000" w:rsidDel="00000000" w:rsidP="00000000" w:rsidRDefault="00000000" w:rsidRPr="00000000" w14:paraId="000000D4">
      <w:pPr>
        <w:spacing w:after="934" w:lineRule="auto"/>
        <w:ind w:left="25" w:firstLine="30"/>
        <w:rPr/>
      </w:pPr>
      <w:r w:rsidDel="00000000" w:rsidR="00000000" w:rsidRPr="00000000">
        <w:rPr>
          <w:rtl w:val="0"/>
        </w:rPr>
        <w:t xml:space="preserve">            &lt;div class="content"&gt;</w:t>
      </w:r>
    </w:p>
    <w:p w:rsidR="00000000" w:rsidDel="00000000" w:rsidP="00000000" w:rsidRDefault="00000000" w:rsidRPr="00000000" w14:paraId="000000D5">
      <w:pPr>
        <w:spacing w:after="934" w:lineRule="auto"/>
        <w:ind w:left="25" w:firstLine="30"/>
        <w:rPr/>
      </w:pPr>
      <w:r w:rsidDel="00000000" w:rsidR="00000000" w:rsidRPr="00000000">
        <w:rPr>
          <w:rtl w:val="0"/>
        </w:rPr>
        <w:t xml:space="preserve">              &lt;h3&gt;Voluptatem dignissimos provident quasi&lt;/h3&gt;</w:t>
      </w:r>
    </w:p>
    <w:p w:rsidR="00000000" w:rsidDel="00000000" w:rsidP="00000000" w:rsidRDefault="00000000" w:rsidRPr="00000000" w14:paraId="000000D6">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0D7">
      <w:pPr>
        <w:spacing w:after="934" w:lineRule="auto"/>
        <w:ind w:left="25" w:firstLine="30"/>
        <w:rPr/>
      </w:pPr>
      <w:r w:rsidDel="00000000" w:rsidR="00000000" w:rsidRPr="00000000">
        <w:rPr>
          <w:rtl w:val="0"/>
        </w:rPr>
        <w:t xml:space="preserve">                Lorem ipsum dolor sit amet, consectetur adipiscing elit, sed do eiusmod tempor incididunt ut labore et dolore magna aliqua. Duis aute irure dolor in reprehenderit</w:t>
      </w:r>
    </w:p>
    <w:p w:rsidR="00000000" w:rsidDel="00000000" w:rsidP="00000000" w:rsidRDefault="00000000" w:rsidRPr="00000000" w14:paraId="000000D8">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0D9">
      <w:pPr>
        <w:spacing w:after="934" w:lineRule="auto"/>
        <w:ind w:left="25" w:firstLine="30"/>
        <w:rPr/>
      </w:pPr>
      <w:r w:rsidDel="00000000" w:rsidR="00000000" w:rsidRPr="00000000">
        <w:rPr>
          <w:rtl w:val="0"/>
        </w:rPr>
        <w:t xml:space="preserve">              &lt;a href="#" class="about-btn"&gt;About us &lt;i class="bx bx-chevron-right"&gt;&lt;/i&gt;&lt;/a&gt;</w:t>
      </w:r>
    </w:p>
    <w:p w:rsidR="00000000" w:rsidDel="00000000" w:rsidP="00000000" w:rsidRDefault="00000000" w:rsidRPr="00000000" w14:paraId="000000DA">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DB">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DC">
      <w:pPr>
        <w:spacing w:after="934" w:lineRule="auto"/>
        <w:ind w:left="25" w:firstLine="30"/>
        <w:rPr/>
      </w:pPr>
      <w:r w:rsidDel="00000000" w:rsidR="00000000" w:rsidRPr="00000000">
        <w:rPr>
          <w:rtl w:val="0"/>
        </w:rPr>
        <w:t xml:space="preserve">          &lt;div class="col-xl-7 d-flex align-items-stretch" data-aos="fade-left"&gt;</w:t>
      </w:r>
    </w:p>
    <w:p w:rsidR="00000000" w:rsidDel="00000000" w:rsidP="00000000" w:rsidRDefault="00000000" w:rsidRPr="00000000" w14:paraId="000000DD">
      <w:pPr>
        <w:spacing w:after="934" w:lineRule="auto"/>
        <w:ind w:left="25" w:firstLine="30"/>
        <w:rPr/>
      </w:pPr>
      <w:r w:rsidDel="00000000" w:rsidR="00000000" w:rsidRPr="00000000">
        <w:rPr>
          <w:rtl w:val="0"/>
        </w:rPr>
        <w:t xml:space="preserve">            &lt;div class="icon-boxes d-flex flex-column justify-content-center"&gt;</w:t>
      </w:r>
    </w:p>
    <w:p w:rsidR="00000000" w:rsidDel="00000000" w:rsidP="00000000" w:rsidRDefault="00000000" w:rsidRPr="00000000" w14:paraId="000000DE">
      <w:pPr>
        <w:spacing w:after="934" w:lineRule="auto"/>
        <w:ind w:left="25" w:firstLine="30"/>
        <w:rPr/>
      </w:pPr>
      <w:r w:rsidDel="00000000" w:rsidR="00000000" w:rsidRPr="00000000">
        <w:rPr>
          <w:rtl w:val="0"/>
        </w:rPr>
        <w:t xml:space="preserve">              &lt;div class="row"&gt;</w:t>
      </w:r>
    </w:p>
    <w:p w:rsidR="00000000" w:rsidDel="00000000" w:rsidP="00000000" w:rsidRDefault="00000000" w:rsidRPr="00000000" w14:paraId="000000DF">
      <w:pPr>
        <w:spacing w:after="934" w:lineRule="auto"/>
        <w:ind w:left="25" w:firstLine="30"/>
        <w:rPr/>
      </w:pPr>
      <w:r w:rsidDel="00000000" w:rsidR="00000000" w:rsidRPr="00000000">
        <w:rPr>
          <w:rtl w:val="0"/>
        </w:rPr>
        <w:t xml:space="preserve">                &lt;div class="col-md-6 icon-box" data-aos="fade-up" data-aos-delay="100"&gt;</w:t>
      </w:r>
    </w:p>
    <w:p w:rsidR="00000000" w:rsidDel="00000000" w:rsidP="00000000" w:rsidRDefault="00000000" w:rsidRPr="00000000" w14:paraId="000000E0">
      <w:pPr>
        <w:spacing w:after="934" w:lineRule="auto"/>
        <w:ind w:left="25" w:firstLine="30"/>
        <w:rPr/>
      </w:pPr>
      <w:r w:rsidDel="00000000" w:rsidR="00000000" w:rsidRPr="00000000">
        <w:rPr>
          <w:rtl w:val="0"/>
        </w:rPr>
        <w:t xml:space="preserve">                  &lt;i class="bx bx-receipt"&gt;&lt;/i&gt;</w:t>
      </w:r>
    </w:p>
    <w:p w:rsidR="00000000" w:rsidDel="00000000" w:rsidP="00000000" w:rsidRDefault="00000000" w:rsidRPr="00000000" w14:paraId="000000E1">
      <w:pPr>
        <w:spacing w:after="934" w:lineRule="auto"/>
        <w:ind w:left="25" w:firstLine="30"/>
        <w:rPr/>
      </w:pPr>
      <w:r w:rsidDel="00000000" w:rsidR="00000000" w:rsidRPr="00000000">
        <w:rPr>
          <w:rtl w:val="0"/>
        </w:rPr>
        <w:t xml:space="preserve">                  &lt;h4&gt;Corporis voluptates sit&lt;/h4&gt;</w:t>
      </w:r>
    </w:p>
    <w:p w:rsidR="00000000" w:rsidDel="00000000" w:rsidP="00000000" w:rsidRDefault="00000000" w:rsidRPr="00000000" w14:paraId="000000E2">
      <w:pPr>
        <w:spacing w:after="934" w:lineRule="auto"/>
        <w:ind w:left="25" w:firstLine="30"/>
        <w:rPr/>
      </w:pPr>
      <w:r w:rsidDel="00000000" w:rsidR="00000000" w:rsidRPr="00000000">
        <w:rPr>
          <w:rtl w:val="0"/>
        </w:rPr>
        <w:t xml:space="preserve">                  &lt;p&gt;Consequuntur sunt aut quasi enim aliquam quae harum pariatur laboris nisi ut aliquip&lt;/p&gt;</w:t>
      </w:r>
    </w:p>
    <w:p w:rsidR="00000000" w:rsidDel="00000000" w:rsidP="00000000" w:rsidRDefault="00000000" w:rsidRPr="00000000" w14:paraId="000000E3">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E4">
      <w:pPr>
        <w:spacing w:after="934" w:lineRule="auto"/>
        <w:ind w:left="25" w:firstLine="30"/>
        <w:rPr/>
      </w:pPr>
      <w:r w:rsidDel="00000000" w:rsidR="00000000" w:rsidRPr="00000000">
        <w:rPr>
          <w:rtl w:val="0"/>
        </w:rPr>
        <w:t xml:space="preserve">                &lt;div class="col-md-6 icon-box" data-aos="fade-up" data-aos-delay="200"&gt;</w:t>
      </w:r>
    </w:p>
    <w:p w:rsidR="00000000" w:rsidDel="00000000" w:rsidP="00000000" w:rsidRDefault="00000000" w:rsidRPr="00000000" w14:paraId="000000E5">
      <w:pPr>
        <w:spacing w:after="934" w:lineRule="auto"/>
        <w:ind w:left="25" w:firstLine="30"/>
        <w:rPr/>
      </w:pPr>
      <w:r w:rsidDel="00000000" w:rsidR="00000000" w:rsidRPr="00000000">
        <w:rPr>
          <w:rtl w:val="0"/>
        </w:rPr>
        <w:t xml:space="preserve">                  &lt;i class="bx bx-cube-alt"&gt;&lt;/i&gt;</w:t>
      </w:r>
    </w:p>
    <w:p w:rsidR="00000000" w:rsidDel="00000000" w:rsidP="00000000" w:rsidRDefault="00000000" w:rsidRPr="00000000" w14:paraId="000000E6">
      <w:pPr>
        <w:spacing w:after="934" w:lineRule="auto"/>
        <w:ind w:left="25" w:firstLine="30"/>
        <w:rPr/>
      </w:pPr>
      <w:r w:rsidDel="00000000" w:rsidR="00000000" w:rsidRPr="00000000">
        <w:rPr>
          <w:rtl w:val="0"/>
        </w:rPr>
        <w:t xml:space="preserve">                  &lt;h4&gt;Ullamco laboris nisi&lt;/h4&gt;</w:t>
      </w:r>
    </w:p>
    <w:p w:rsidR="00000000" w:rsidDel="00000000" w:rsidP="00000000" w:rsidRDefault="00000000" w:rsidRPr="00000000" w14:paraId="000000E7">
      <w:pPr>
        <w:spacing w:after="934" w:lineRule="auto"/>
        <w:ind w:left="25" w:firstLine="30"/>
        <w:rPr/>
      </w:pPr>
      <w:r w:rsidDel="00000000" w:rsidR="00000000" w:rsidRPr="00000000">
        <w:rPr>
          <w:rtl w:val="0"/>
        </w:rPr>
        <w:t xml:space="preserve">                  &lt;p&gt;Excepteur sint occaecat cupidatat non proident, sunt in culpa qui officia deserunt&lt;/p&gt;</w:t>
      </w:r>
    </w:p>
    <w:p w:rsidR="00000000" w:rsidDel="00000000" w:rsidP="00000000" w:rsidRDefault="00000000" w:rsidRPr="00000000" w14:paraId="000000E8">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E9">
      <w:pPr>
        <w:spacing w:after="934" w:lineRule="auto"/>
        <w:ind w:left="25" w:firstLine="30"/>
        <w:rPr/>
      </w:pPr>
      <w:r w:rsidDel="00000000" w:rsidR="00000000" w:rsidRPr="00000000">
        <w:rPr>
          <w:rtl w:val="0"/>
        </w:rPr>
        <w:t xml:space="preserve">                &lt;div class="col-md-6 icon-box" data-aos="fade-up" data-aos-delay="300"&gt;</w:t>
      </w:r>
    </w:p>
    <w:p w:rsidR="00000000" w:rsidDel="00000000" w:rsidP="00000000" w:rsidRDefault="00000000" w:rsidRPr="00000000" w14:paraId="000000EA">
      <w:pPr>
        <w:spacing w:after="934" w:lineRule="auto"/>
        <w:ind w:left="25" w:firstLine="30"/>
        <w:rPr/>
      </w:pPr>
      <w:r w:rsidDel="00000000" w:rsidR="00000000" w:rsidRPr="00000000">
        <w:rPr>
          <w:rtl w:val="0"/>
        </w:rPr>
        <w:t xml:space="preserve">                  &lt;i class="bx bx-images"&gt;&lt;/i&gt;</w:t>
      </w:r>
    </w:p>
    <w:p w:rsidR="00000000" w:rsidDel="00000000" w:rsidP="00000000" w:rsidRDefault="00000000" w:rsidRPr="00000000" w14:paraId="000000EB">
      <w:pPr>
        <w:spacing w:after="934" w:lineRule="auto"/>
        <w:ind w:left="25" w:firstLine="30"/>
        <w:rPr/>
      </w:pPr>
      <w:r w:rsidDel="00000000" w:rsidR="00000000" w:rsidRPr="00000000">
        <w:rPr>
          <w:rtl w:val="0"/>
        </w:rPr>
        <w:t xml:space="preserve">                  &lt;h4&gt;Labore consequatur&lt;/h4&gt;</w:t>
      </w:r>
    </w:p>
    <w:p w:rsidR="00000000" w:rsidDel="00000000" w:rsidP="00000000" w:rsidRDefault="00000000" w:rsidRPr="00000000" w14:paraId="000000EC">
      <w:pPr>
        <w:spacing w:after="934" w:lineRule="auto"/>
        <w:ind w:left="25" w:firstLine="30"/>
        <w:rPr/>
      </w:pPr>
      <w:r w:rsidDel="00000000" w:rsidR="00000000" w:rsidRPr="00000000">
        <w:rPr>
          <w:rtl w:val="0"/>
        </w:rPr>
        <w:t xml:space="preserve">                  &lt;p&gt;Aut suscipit aut cum nemo deleniti aut omnis. Doloribus ut maiores omnis facere&lt;/p&gt;</w:t>
      </w:r>
    </w:p>
    <w:p w:rsidR="00000000" w:rsidDel="00000000" w:rsidP="00000000" w:rsidRDefault="00000000" w:rsidRPr="00000000" w14:paraId="000000ED">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EE">
      <w:pPr>
        <w:spacing w:after="934" w:lineRule="auto"/>
        <w:ind w:left="25" w:firstLine="30"/>
        <w:rPr/>
      </w:pPr>
      <w:r w:rsidDel="00000000" w:rsidR="00000000" w:rsidRPr="00000000">
        <w:rPr>
          <w:rtl w:val="0"/>
        </w:rPr>
        <w:t xml:space="preserve">                &lt;div class="col-md-6 icon-box" data-aos="fade-up" data-aos-delay="400"&gt;</w:t>
      </w:r>
    </w:p>
    <w:p w:rsidR="00000000" w:rsidDel="00000000" w:rsidP="00000000" w:rsidRDefault="00000000" w:rsidRPr="00000000" w14:paraId="000000EF">
      <w:pPr>
        <w:spacing w:after="934" w:lineRule="auto"/>
        <w:ind w:left="25" w:firstLine="30"/>
        <w:rPr/>
      </w:pPr>
      <w:r w:rsidDel="00000000" w:rsidR="00000000" w:rsidRPr="00000000">
        <w:rPr>
          <w:rtl w:val="0"/>
        </w:rPr>
        <w:t xml:space="preserve">                  &lt;i class="bx bx-shield"&gt;&lt;/i&gt;</w:t>
      </w:r>
    </w:p>
    <w:p w:rsidR="00000000" w:rsidDel="00000000" w:rsidP="00000000" w:rsidRDefault="00000000" w:rsidRPr="00000000" w14:paraId="000000F0">
      <w:pPr>
        <w:spacing w:after="934" w:lineRule="auto"/>
        <w:ind w:left="25" w:firstLine="30"/>
        <w:rPr/>
      </w:pPr>
      <w:r w:rsidDel="00000000" w:rsidR="00000000" w:rsidRPr="00000000">
        <w:rPr>
          <w:rtl w:val="0"/>
        </w:rPr>
        <w:t xml:space="preserve">                  &lt;h4&gt;Beatae veritatis&lt;/h4&gt;</w:t>
      </w:r>
    </w:p>
    <w:p w:rsidR="00000000" w:rsidDel="00000000" w:rsidP="00000000" w:rsidRDefault="00000000" w:rsidRPr="00000000" w14:paraId="000000F1">
      <w:pPr>
        <w:spacing w:after="934" w:lineRule="auto"/>
        <w:ind w:left="25" w:firstLine="30"/>
        <w:rPr/>
      </w:pPr>
      <w:r w:rsidDel="00000000" w:rsidR="00000000" w:rsidRPr="00000000">
        <w:rPr>
          <w:rtl w:val="0"/>
        </w:rPr>
        <w:t xml:space="preserve">                  &lt;p&gt;Expedita veritatis consequuntur nihil tempore laudantium vitae denat pacta&lt;/p&gt;</w:t>
      </w:r>
    </w:p>
    <w:p w:rsidR="00000000" w:rsidDel="00000000" w:rsidP="00000000" w:rsidRDefault="00000000" w:rsidRPr="00000000" w14:paraId="000000F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F3">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F4">
      <w:pPr>
        <w:spacing w:after="934" w:lineRule="auto"/>
        <w:ind w:left="25" w:firstLine="30"/>
        <w:rPr/>
      </w:pPr>
      <w:r w:rsidDel="00000000" w:rsidR="00000000" w:rsidRPr="00000000">
        <w:rPr>
          <w:rtl w:val="0"/>
        </w:rPr>
        <w:t xml:space="preserve">            &lt;/div&gt;&lt;!-- End .content--&gt;</w:t>
      </w:r>
    </w:p>
    <w:p w:rsidR="00000000" w:rsidDel="00000000" w:rsidP="00000000" w:rsidRDefault="00000000" w:rsidRPr="00000000" w14:paraId="000000F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F6">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F7">
      <w:pPr>
        <w:spacing w:after="934" w:lineRule="auto"/>
        <w:ind w:left="25" w:firstLine="30"/>
        <w:rPr/>
      </w:pPr>
      <w:r w:rsidDel="00000000" w:rsidR="00000000" w:rsidRPr="00000000">
        <w:rPr>
          <w:rtl w:val="0"/>
        </w:rPr>
      </w:r>
    </w:p>
    <w:p w:rsidR="00000000" w:rsidDel="00000000" w:rsidP="00000000" w:rsidRDefault="00000000" w:rsidRPr="00000000" w14:paraId="000000F8">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0F9">
      <w:pPr>
        <w:spacing w:after="934" w:lineRule="auto"/>
        <w:ind w:left="25" w:firstLine="30"/>
        <w:rPr/>
      </w:pPr>
      <w:r w:rsidDel="00000000" w:rsidR="00000000" w:rsidRPr="00000000">
        <w:rPr>
          <w:rtl w:val="0"/>
        </w:rPr>
        <w:t xml:space="preserve">    &lt;/section&gt;&lt;!-- End About Section --&gt;</w:t>
      </w:r>
    </w:p>
    <w:p w:rsidR="00000000" w:rsidDel="00000000" w:rsidP="00000000" w:rsidRDefault="00000000" w:rsidRPr="00000000" w14:paraId="000000FA">
      <w:pPr>
        <w:spacing w:after="934" w:lineRule="auto"/>
        <w:ind w:left="25" w:firstLine="30"/>
        <w:rPr/>
      </w:pPr>
      <w:r w:rsidDel="00000000" w:rsidR="00000000" w:rsidRPr="00000000">
        <w:rPr>
          <w:rtl w:val="0"/>
        </w:rPr>
      </w:r>
    </w:p>
    <w:p w:rsidR="00000000" w:rsidDel="00000000" w:rsidP="00000000" w:rsidRDefault="00000000" w:rsidRPr="00000000" w14:paraId="000000FB">
      <w:pPr>
        <w:spacing w:after="934" w:lineRule="auto"/>
        <w:ind w:left="25" w:firstLine="30"/>
        <w:rPr/>
      </w:pPr>
      <w:r w:rsidDel="00000000" w:rsidR="00000000" w:rsidRPr="00000000">
        <w:rPr>
          <w:rtl w:val="0"/>
        </w:rPr>
        <w:t xml:space="preserve">   </w:t>
      </w:r>
    </w:p>
    <w:p w:rsidR="00000000" w:rsidDel="00000000" w:rsidP="00000000" w:rsidRDefault="00000000" w:rsidRPr="00000000" w14:paraId="000000FC">
      <w:pPr>
        <w:spacing w:after="934" w:lineRule="auto"/>
        <w:ind w:left="25" w:firstLine="30"/>
        <w:rPr/>
      </w:pPr>
      <w:r w:rsidDel="00000000" w:rsidR="00000000" w:rsidRPr="00000000">
        <w:rPr>
          <w:rtl w:val="0"/>
        </w:rPr>
      </w:r>
    </w:p>
    <w:p w:rsidR="00000000" w:rsidDel="00000000" w:rsidP="00000000" w:rsidRDefault="00000000" w:rsidRPr="00000000" w14:paraId="000000FD">
      <w:pPr>
        <w:spacing w:after="934" w:lineRule="auto"/>
        <w:ind w:left="25" w:firstLine="30"/>
        <w:rPr/>
      </w:pPr>
      <w:r w:rsidDel="00000000" w:rsidR="00000000" w:rsidRPr="00000000">
        <w:rPr>
          <w:rtl w:val="0"/>
        </w:rPr>
        <w:t xml:space="preserve">    &lt;!-- ======= Features Section ======= --&gt;</w:t>
      </w:r>
    </w:p>
    <w:p w:rsidR="00000000" w:rsidDel="00000000" w:rsidP="00000000" w:rsidRDefault="00000000" w:rsidRPr="00000000" w14:paraId="000000FE">
      <w:pPr>
        <w:spacing w:after="934" w:lineRule="auto"/>
        <w:ind w:left="25" w:firstLine="30"/>
        <w:rPr/>
      </w:pPr>
      <w:r w:rsidDel="00000000" w:rsidR="00000000" w:rsidRPr="00000000">
        <w:rPr>
          <w:rtl w:val="0"/>
        </w:rPr>
        <w:t xml:space="preserve">    &lt;section id="features" class="features" data-aos="fade-up"&gt;</w:t>
      </w:r>
    </w:p>
    <w:p w:rsidR="00000000" w:rsidDel="00000000" w:rsidP="00000000" w:rsidRDefault="00000000" w:rsidRPr="00000000" w14:paraId="000000FF">
      <w:pPr>
        <w:spacing w:after="934" w:lineRule="auto"/>
        <w:ind w:left="25" w:firstLine="30"/>
        <w:rPr/>
      </w:pPr>
      <w:r w:rsidDel="00000000" w:rsidR="00000000" w:rsidRPr="00000000">
        <w:rPr>
          <w:rtl w:val="0"/>
        </w:rPr>
        <w:t xml:space="preserve">      &lt;div class="container"&gt;</w:t>
      </w:r>
    </w:p>
    <w:p w:rsidR="00000000" w:rsidDel="00000000" w:rsidP="00000000" w:rsidRDefault="00000000" w:rsidRPr="00000000" w14:paraId="00000100">
      <w:pPr>
        <w:spacing w:after="934" w:lineRule="auto"/>
        <w:ind w:left="25" w:firstLine="30"/>
        <w:rPr/>
      </w:pPr>
      <w:r w:rsidDel="00000000" w:rsidR="00000000" w:rsidRPr="00000000">
        <w:rPr>
          <w:rtl w:val="0"/>
        </w:rPr>
      </w:r>
    </w:p>
    <w:p w:rsidR="00000000" w:rsidDel="00000000" w:rsidP="00000000" w:rsidRDefault="00000000" w:rsidRPr="00000000" w14:paraId="00000101">
      <w:pPr>
        <w:spacing w:after="934" w:lineRule="auto"/>
        <w:ind w:left="25" w:firstLine="30"/>
        <w:rPr/>
      </w:pPr>
      <w:r w:rsidDel="00000000" w:rsidR="00000000" w:rsidRPr="00000000">
        <w:rPr>
          <w:rtl w:val="0"/>
        </w:rPr>
        <w:t xml:space="preserve">        &lt;div class="section-title"&gt;</w:t>
      </w:r>
    </w:p>
    <w:p w:rsidR="00000000" w:rsidDel="00000000" w:rsidP="00000000" w:rsidRDefault="00000000" w:rsidRPr="00000000" w14:paraId="00000102">
      <w:pPr>
        <w:spacing w:after="934" w:lineRule="auto"/>
        <w:ind w:left="25" w:firstLine="30"/>
        <w:rPr/>
      </w:pPr>
      <w:r w:rsidDel="00000000" w:rsidR="00000000" w:rsidRPr="00000000">
        <w:rPr>
          <w:rtl w:val="0"/>
        </w:rPr>
        <w:t xml:space="preserve">          &lt;h2&gt;Dashboard&lt;/h2&gt;</w:t>
      </w:r>
    </w:p>
    <w:p w:rsidR="00000000" w:rsidDel="00000000" w:rsidP="00000000" w:rsidRDefault="00000000" w:rsidRPr="00000000" w14:paraId="00000103">
      <w:pPr>
        <w:spacing w:after="934" w:lineRule="auto"/>
        <w:ind w:left="25" w:firstLine="30"/>
        <w:rPr/>
      </w:pPr>
      <w:r w:rsidDel="00000000" w:rsidR="00000000" w:rsidRPr="00000000">
        <w:rPr>
          <w:rtl w:val="0"/>
        </w:rPr>
        <w:t xml:space="preserve">          &lt;iframe src="https://us3.ca.analytics.ibm.com/bi/?perspective=dashboard&amp;amp;pathRef=.my_folders%2FGlassdoor%2BJobs%2BAnalysis%2BDashboard&amp;amp;closeWindowOnLastView=true&amp;amp;ui_appbar=false&amp;amp;ui_navbar=false&amp;amp;shareMode=embedded&amp;amp;action=view&amp;amp;mode=dashboard&amp;amp;subView=model0000018b8b9eb830_00000000"  width="1150" height="900" frameborder="0" gesture="media" allow="encrypted-media" allowfullscreen="" &gt;&lt;/iframe&gt;</w:t>
      </w:r>
    </w:p>
    <w:p w:rsidR="00000000" w:rsidDel="00000000" w:rsidP="00000000" w:rsidRDefault="00000000" w:rsidRPr="00000000" w14:paraId="0000010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05">
      <w:pPr>
        <w:spacing w:after="934" w:lineRule="auto"/>
        <w:ind w:left="25" w:firstLine="30"/>
        <w:rPr/>
      </w:pPr>
      <w:r w:rsidDel="00000000" w:rsidR="00000000" w:rsidRPr="00000000">
        <w:rPr>
          <w:rtl w:val="0"/>
        </w:rPr>
      </w:r>
    </w:p>
    <w:p w:rsidR="00000000" w:rsidDel="00000000" w:rsidP="00000000" w:rsidRDefault="00000000" w:rsidRPr="00000000" w14:paraId="00000106">
      <w:pPr>
        <w:spacing w:after="934" w:lineRule="auto"/>
        <w:ind w:left="25" w:firstLine="30"/>
        <w:rPr/>
      </w:pPr>
      <w:r w:rsidDel="00000000" w:rsidR="00000000" w:rsidRPr="00000000">
        <w:rPr>
          <w:rtl w:val="0"/>
        </w:rPr>
        <w:t xml:space="preserve">        &lt;div class="row content"&gt;</w:t>
      </w:r>
    </w:p>
    <w:p w:rsidR="00000000" w:rsidDel="00000000" w:rsidP="00000000" w:rsidRDefault="00000000" w:rsidRPr="00000000" w14:paraId="00000107">
      <w:pPr>
        <w:spacing w:after="934" w:lineRule="auto"/>
        <w:ind w:left="25" w:firstLine="30"/>
        <w:rPr/>
      </w:pPr>
      <w:r w:rsidDel="00000000" w:rsidR="00000000" w:rsidRPr="00000000">
        <w:rPr>
          <w:rtl w:val="0"/>
        </w:rPr>
        <w:t xml:space="preserve">          &lt;div class="col-md-5" data-aos="fade-right" data-aos-delay="100"&gt;</w:t>
      </w:r>
    </w:p>
    <w:p w:rsidR="00000000" w:rsidDel="00000000" w:rsidP="00000000" w:rsidRDefault="00000000" w:rsidRPr="00000000" w14:paraId="00000108">
      <w:pPr>
        <w:spacing w:after="934" w:lineRule="auto"/>
        <w:ind w:left="25" w:firstLine="30"/>
        <w:rPr/>
      </w:pPr>
      <w:r w:rsidDel="00000000" w:rsidR="00000000" w:rsidRPr="00000000">
        <w:rPr>
          <w:rtl w:val="0"/>
        </w:rPr>
        <w:t xml:space="preserve">            &lt;img src="assets/img/features-1.png" class="img-fluid" alt=""&gt;</w:t>
      </w:r>
    </w:p>
    <w:p w:rsidR="00000000" w:rsidDel="00000000" w:rsidP="00000000" w:rsidRDefault="00000000" w:rsidRPr="00000000" w14:paraId="00000109">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0A">
      <w:pPr>
        <w:spacing w:after="934" w:lineRule="auto"/>
        <w:ind w:left="25" w:firstLine="30"/>
        <w:rPr/>
      </w:pPr>
      <w:r w:rsidDel="00000000" w:rsidR="00000000" w:rsidRPr="00000000">
        <w:rPr>
          <w:rtl w:val="0"/>
        </w:rPr>
        <w:t xml:space="preserve">          &lt;div class="col-md-7 pt-4" data-aos="fade-left" data-aos-delay="100"&gt;</w:t>
      </w:r>
    </w:p>
    <w:p w:rsidR="00000000" w:rsidDel="00000000" w:rsidP="00000000" w:rsidRDefault="00000000" w:rsidRPr="00000000" w14:paraId="0000010B">
      <w:pPr>
        <w:spacing w:after="934" w:lineRule="auto"/>
        <w:ind w:left="25" w:firstLine="30"/>
        <w:rPr/>
      </w:pPr>
      <w:r w:rsidDel="00000000" w:rsidR="00000000" w:rsidRPr="00000000">
        <w:rPr>
          <w:rtl w:val="0"/>
        </w:rPr>
        <w:t xml:space="preserve">            &lt;h3&gt;Voluptatem dignissimos provident quasi corporis voluptates sit assumenda.&lt;/h3&gt;</w:t>
      </w:r>
    </w:p>
    <w:p w:rsidR="00000000" w:rsidDel="00000000" w:rsidP="00000000" w:rsidRDefault="00000000" w:rsidRPr="00000000" w14:paraId="0000010C">
      <w:pPr>
        <w:spacing w:after="934" w:lineRule="auto"/>
        <w:ind w:left="25" w:firstLine="30"/>
        <w:rPr/>
      </w:pPr>
      <w:r w:rsidDel="00000000" w:rsidR="00000000" w:rsidRPr="00000000">
        <w:rPr>
          <w:rtl w:val="0"/>
        </w:rPr>
        <w:t xml:space="preserve">            &lt;p class="fst-italic"&gt;</w:t>
      </w:r>
    </w:p>
    <w:p w:rsidR="00000000" w:rsidDel="00000000" w:rsidP="00000000" w:rsidRDefault="00000000" w:rsidRPr="00000000" w14:paraId="0000010D">
      <w:pPr>
        <w:spacing w:after="934" w:lineRule="auto"/>
        <w:ind w:left="25" w:firstLine="30"/>
        <w:rPr/>
      </w:pPr>
      <w:r w:rsidDel="00000000" w:rsidR="00000000" w:rsidRPr="00000000">
        <w:rPr>
          <w:rtl w:val="0"/>
        </w:rPr>
        <w:t xml:space="preserve">              Lorem ipsum dolor sit amet, consectetur adipiscing elit, sed do eiusmod tempor incididunt ut labore et dolore</w:t>
      </w:r>
    </w:p>
    <w:p w:rsidR="00000000" w:rsidDel="00000000" w:rsidP="00000000" w:rsidRDefault="00000000" w:rsidRPr="00000000" w14:paraId="0000010E">
      <w:pPr>
        <w:spacing w:after="934" w:lineRule="auto"/>
        <w:ind w:left="25" w:firstLine="30"/>
        <w:rPr/>
      </w:pPr>
      <w:r w:rsidDel="00000000" w:rsidR="00000000" w:rsidRPr="00000000">
        <w:rPr>
          <w:rtl w:val="0"/>
        </w:rPr>
        <w:t xml:space="preserve">              magna aliqua.</w:t>
      </w:r>
    </w:p>
    <w:p w:rsidR="00000000" w:rsidDel="00000000" w:rsidP="00000000" w:rsidRDefault="00000000" w:rsidRPr="00000000" w14:paraId="0000010F">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110">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111">
      <w:pPr>
        <w:spacing w:after="934" w:lineRule="auto"/>
        <w:ind w:left="25" w:firstLine="30"/>
        <w:rPr/>
      </w:pPr>
      <w:r w:rsidDel="00000000" w:rsidR="00000000" w:rsidRPr="00000000">
        <w:rPr>
          <w:rtl w:val="0"/>
        </w:rPr>
        <w:t xml:space="preserve">              &lt;li&gt;&lt;i class="bi bi-check"&gt;&lt;/i&gt; Ullamco laboris nisi ut aliquip ex ea commodo consequat.&lt;/li&gt;</w:t>
      </w:r>
    </w:p>
    <w:p w:rsidR="00000000" w:rsidDel="00000000" w:rsidP="00000000" w:rsidRDefault="00000000" w:rsidRPr="00000000" w14:paraId="00000112">
      <w:pPr>
        <w:spacing w:after="934" w:lineRule="auto"/>
        <w:ind w:left="25" w:firstLine="30"/>
        <w:rPr/>
      </w:pPr>
      <w:r w:rsidDel="00000000" w:rsidR="00000000" w:rsidRPr="00000000">
        <w:rPr>
          <w:rtl w:val="0"/>
        </w:rPr>
        <w:t xml:space="preserve">              &lt;li&gt;&lt;i class="bi bi-check"&gt;&lt;/i&gt; Duis aute irure dolor in reprehenderit in voluptate velit.&lt;/li&gt;</w:t>
      </w:r>
    </w:p>
    <w:p w:rsidR="00000000" w:rsidDel="00000000" w:rsidP="00000000" w:rsidRDefault="00000000" w:rsidRPr="00000000" w14:paraId="00000113">
      <w:pPr>
        <w:spacing w:after="934" w:lineRule="auto"/>
        <w:ind w:left="25" w:firstLine="30"/>
        <w:rPr/>
      </w:pPr>
      <w:r w:rsidDel="00000000" w:rsidR="00000000" w:rsidRPr="00000000">
        <w:rPr>
          <w:rtl w:val="0"/>
        </w:rPr>
        <w:t xml:space="preserve">              &lt;li&gt;&lt;i class="bi bi-check"&gt;&lt;/i&gt; Ullam est qui quos consequatur eos accusamus.&lt;/li&gt;</w:t>
      </w:r>
    </w:p>
    <w:p w:rsidR="00000000" w:rsidDel="00000000" w:rsidP="00000000" w:rsidRDefault="00000000" w:rsidRPr="00000000" w14:paraId="00000114">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11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16">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17">
      <w:pPr>
        <w:spacing w:after="934" w:lineRule="auto"/>
        <w:ind w:left="25" w:firstLine="30"/>
        <w:rPr/>
      </w:pPr>
      <w:r w:rsidDel="00000000" w:rsidR="00000000" w:rsidRPr="00000000">
        <w:rPr>
          <w:rtl w:val="0"/>
        </w:rPr>
      </w:r>
    </w:p>
    <w:p w:rsidR="00000000" w:rsidDel="00000000" w:rsidP="00000000" w:rsidRDefault="00000000" w:rsidRPr="00000000" w14:paraId="00000118">
      <w:pPr>
        <w:spacing w:after="934" w:lineRule="auto"/>
        <w:ind w:left="25" w:firstLine="30"/>
        <w:rPr/>
      </w:pPr>
      <w:r w:rsidDel="00000000" w:rsidR="00000000" w:rsidRPr="00000000">
        <w:rPr>
          <w:rtl w:val="0"/>
        </w:rPr>
        <w:t xml:space="preserve">        &lt;div class="row content"&gt;</w:t>
      </w:r>
    </w:p>
    <w:p w:rsidR="00000000" w:rsidDel="00000000" w:rsidP="00000000" w:rsidRDefault="00000000" w:rsidRPr="00000000" w14:paraId="00000119">
      <w:pPr>
        <w:spacing w:after="934" w:lineRule="auto"/>
        <w:ind w:left="25" w:firstLine="30"/>
        <w:rPr/>
      </w:pPr>
      <w:r w:rsidDel="00000000" w:rsidR="00000000" w:rsidRPr="00000000">
        <w:rPr>
          <w:rtl w:val="0"/>
        </w:rPr>
        <w:t xml:space="preserve">          &lt;div class="col-md-5 order-1 order-md-2" data-aos="fade-left"&gt;</w:t>
      </w:r>
    </w:p>
    <w:p w:rsidR="00000000" w:rsidDel="00000000" w:rsidP="00000000" w:rsidRDefault="00000000" w:rsidRPr="00000000" w14:paraId="0000011A">
      <w:pPr>
        <w:spacing w:after="934" w:lineRule="auto"/>
        <w:ind w:left="25" w:firstLine="30"/>
        <w:rPr/>
      </w:pPr>
      <w:r w:rsidDel="00000000" w:rsidR="00000000" w:rsidRPr="00000000">
        <w:rPr>
          <w:rtl w:val="0"/>
        </w:rPr>
        <w:t xml:space="preserve">      </w:t>
      </w:r>
    </w:p>
    <w:p w:rsidR="00000000" w:rsidDel="00000000" w:rsidP="00000000" w:rsidRDefault="00000000" w:rsidRPr="00000000" w14:paraId="0000011B">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1C">
      <w:pPr>
        <w:spacing w:after="934" w:lineRule="auto"/>
        <w:ind w:left="25" w:firstLine="30"/>
        <w:rPr/>
      </w:pPr>
      <w:r w:rsidDel="00000000" w:rsidR="00000000" w:rsidRPr="00000000">
        <w:rPr>
          <w:rtl w:val="0"/>
        </w:rPr>
        <w:t xml:space="preserve">          &lt;div class="container" id="story"&gt;</w:t>
      </w:r>
    </w:p>
    <w:p w:rsidR="00000000" w:rsidDel="00000000" w:rsidP="00000000" w:rsidRDefault="00000000" w:rsidRPr="00000000" w14:paraId="0000011D">
      <w:pPr>
        <w:spacing w:after="934" w:lineRule="auto"/>
        <w:ind w:left="25" w:firstLine="30"/>
        <w:rPr/>
      </w:pPr>
      <w:r w:rsidDel="00000000" w:rsidR="00000000" w:rsidRPr="00000000">
        <w:rPr>
          <w:rtl w:val="0"/>
        </w:rPr>
      </w:r>
    </w:p>
    <w:p w:rsidR="00000000" w:rsidDel="00000000" w:rsidP="00000000" w:rsidRDefault="00000000" w:rsidRPr="00000000" w14:paraId="0000011E">
      <w:pPr>
        <w:spacing w:after="934" w:lineRule="auto"/>
        <w:ind w:left="25" w:firstLine="30"/>
        <w:rPr/>
      </w:pPr>
      <w:r w:rsidDel="00000000" w:rsidR="00000000" w:rsidRPr="00000000">
        <w:rPr>
          <w:rtl w:val="0"/>
        </w:rPr>
        <w:t xml:space="preserve">            &lt;div class="section-title"&gt;</w:t>
      </w:r>
    </w:p>
    <w:p w:rsidR="00000000" w:rsidDel="00000000" w:rsidP="00000000" w:rsidRDefault="00000000" w:rsidRPr="00000000" w14:paraId="0000011F">
      <w:pPr>
        <w:spacing w:after="934" w:lineRule="auto"/>
        <w:ind w:left="25" w:firstLine="30"/>
        <w:rPr/>
      </w:pPr>
      <w:r w:rsidDel="00000000" w:rsidR="00000000" w:rsidRPr="00000000">
        <w:rPr>
          <w:rtl w:val="0"/>
        </w:rPr>
        <w:t xml:space="preserve">              &lt;h2&gt;Report&lt;/h2&gt;</w:t>
      </w:r>
    </w:p>
    <w:p w:rsidR="00000000" w:rsidDel="00000000" w:rsidP="00000000" w:rsidRDefault="00000000" w:rsidRPr="00000000" w14:paraId="00000120">
      <w:pPr>
        <w:spacing w:after="934" w:lineRule="auto"/>
        <w:ind w:left="25" w:firstLine="30"/>
        <w:rPr/>
      </w:pPr>
      <w:r w:rsidDel="00000000" w:rsidR="00000000" w:rsidRPr="00000000">
        <w:rPr>
          <w:rtl w:val="0"/>
        </w:rPr>
        <w:t xml:space="preserve">              &lt;iframe src="https://us3.ca.analytics.ibm.com/bi/?pathRef=.my_folders%2FGlass%2FReport&amp;amp;closeWindowOnLastView=true&amp;amp;ui_appbar=false&amp;amp;ui_navbar=false&amp;amp;shareMode=embedded&amp;amp;action=run&amp;amp;format=HTML&amp;amp;prompt=false" width="1150" height="900" frameborder="0" gesture="media" allow="encrypted-media" allowfullscreen=""&gt;&lt;/iframe&gt;</w:t>
      </w:r>
    </w:p>
    <w:p w:rsidR="00000000" w:rsidDel="00000000" w:rsidP="00000000" w:rsidRDefault="00000000" w:rsidRPr="00000000" w14:paraId="00000121">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2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23">
      <w:pPr>
        <w:spacing w:after="934" w:lineRule="auto"/>
        <w:ind w:left="25" w:firstLine="30"/>
        <w:rPr/>
      </w:pPr>
      <w:r w:rsidDel="00000000" w:rsidR="00000000" w:rsidRPr="00000000">
        <w:rPr>
          <w:rtl w:val="0"/>
        </w:rPr>
      </w:r>
    </w:p>
    <w:p w:rsidR="00000000" w:rsidDel="00000000" w:rsidP="00000000" w:rsidRDefault="00000000" w:rsidRPr="00000000" w14:paraId="00000124">
      <w:pPr>
        <w:spacing w:after="934" w:lineRule="auto"/>
        <w:ind w:left="25" w:firstLine="30"/>
        <w:rPr/>
      </w:pPr>
      <w:r w:rsidDel="00000000" w:rsidR="00000000" w:rsidRPr="00000000">
        <w:rPr>
          <w:rtl w:val="0"/>
        </w:rPr>
        <w:t xml:space="preserve">        &lt;div class="row content"&gt;</w:t>
      </w:r>
    </w:p>
    <w:p w:rsidR="00000000" w:rsidDel="00000000" w:rsidP="00000000" w:rsidRDefault="00000000" w:rsidRPr="00000000" w14:paraId="00000125">
      <w:pPr>
        <w:spacing w:after="934" w:lineRule="auto"/>
        <w:ind w:left="25" w:firstLine="30"/>
        <w:rPr/>
      </w:pPr>
      <w:r w:rsidDel="00000000" w:rsidR="00000000" w:rsidRPr="00000000">
        <w:rPr>
          <w:rtl w:val="0"/>
        </w:rPr>
        <w:t xml:space="preserve">          &lt;div class="col-md-5" data-aos="fade-right"&gt;</w:t>
      </w:r>
    </w:p>
    <w:p w:rsidR="00000000" w:rsidDel="00000000" w:rsidP="00000000" w:rsidRDefault="00000000" w:rsidRPr="00000000" w14:paraId="00000126">
      <w:pPr>
        <w:spacing w:after="934" w:lineRule="auto"/>
        <w:ind w:left="25" w:firstLine="30"/>
        <w:rPr/>
      </w:pPr>
      <w:r w:rsidDel="00000000" w:rsidR="00000000" w:rsidRPr="00000000">
        <w:rPr>
          <w:rtl w:val="0"/>
        </w:rPr>
        <w:t xml:space="preserve">            &lt;img src="assets/img/features-3.png" class="img-fluid" alt=""&gt;</w:t>
      </w:r>
    </w:p>
    <w:p w:rsidR="00000000" w:rsidDel="00000000" w:rsidP="00000000" w:rsidRDefault="00000000" w:rsidRPr="00000000" w14:paraId="00000127">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28">
      <w:pPr>
        <w:spacing w:after="934" w:lineRule="auto"/>
        <w:ind w:left="25" w:firstLine="30"/>
        <w:rPr/>
      </w:pPr>
      <w:r w:rsidDel="00000000" w:rsidR="00000000" w:rsidRPr="00000000">
        <w:rPr>
          <w:rtl w:val="0"/>
        </w:rPr>
        <w:t xml:space="preserve">          &lt;div class="col-md-7 pt-5" data-aos="fade-left"&gt;</w:t>
      </w:r>
    </w:p>
    <w:p w:rsidR="00000000" w:rsidDel="00000000" w:rsidP="00000000" w:rsidRDefault="00000000" w:rsidRPr="00000000" w14:paraId="00000129">
      <w:pPr>
        <w:spacing w:after="934" w:lineRule="auto"/>
        <w:ind w:left="25" w:firstLine="30"/>
        <w:rPr/>
      </w:pPr>
      <w:r w:rsidDel="00000000" w:rsidR="00000000" w:rsidRPr="00000000">
        <w:rPr>
          <w:rtl w:val="0"/>
        </w:rPr>
        <w:t xml:space="preserve">            &lt;h3&gt;Sunt consequatur ad ut est nulla consectetur reiciendis animi voluptas&lt;/h3&gt;</w:t>
      </w:r>
    </w:p>
    <w:p w:rsidR="00000000" w:rsidDel="00000000" w:rsidP="00000000" w:rsidRDefault="00000000" w:rsidRPr="00000000" w14:paraId="0000012A">
      <w:pPr>
        <w:spacing w:after="934" w:lineRule="auto"/>
        <w:ind w:left="25" w:firstLine="30"/>
        <w:rPr/>
      </w:pPr>
      <w:r w:rsidDel="00000000" w:rsidR="00000000" w:rsidRPr="00000000">
        <w:rPr>
          <w:rtl w:val="0"/>
        </w:rPr>
        <w:t xml:space="preserve">            &lt;p&gt;Cupiditate placeat cupiditate placeat est ipsam culpa. Delectus quia minima quod. Sunt saepe odit aut quia voluptatem hic voluptas dolor doloremque.&lt;/p&gt;</w:t>
      </w:r>
    </w:p>
    <w:p w:rsidR="00000000" w:rsidDel="00000000" w:rsidP="00000000" w:rsidRDefault="00000000" w:rsidRPr="00000000" w14:paraId="0000012B">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12C">
      <w:pPr>
        <w:spacing w:after="934" w:lineRule="auto"/>
        <w:ind w:left="25" w:firstLine="30"/>
        <w:rPr/>
      </w:pPr>
      <w:r w:rsidDel="00000000" w:rsidR="00000000" w:rsidRPr="00000000">
        <w:rPr>
          <w:rtl w:val="0"/>
        </w:rPr>
        <w:t xml:space="preserve">              &lt;li&gt;&lt;i class="bi bi-check"&gt;&lt;/i&gt; Ullamco laboris nisi ut aliquip ex ea commodo consequat.&lt;/li&gt;</w:t>
      </w:r>
    </w:p>
    <w:p w:rsidR="00000000" w:rsidDel="00000000" w:rsidP="00000000" w:rsidRDefault="00000000" w:rsidRPr="00000000" w14:paraId="0000012D">
      <w:pPr>
        <w:spacing w:after="934" w:lineRule="auto"/>
        <w:ind w:left="25" w:firstLine="30"/>
        <w:rPr/>
      </w:pPr>
      <w:r w:rsidDel="00000000" w:rsidR="00000000" w:rsidRPr="00000000">
        <w:rPr>
          <w:rtl w:val="0"/>
        </w:rPr>
        <w:t xml:space="preserve">              &lt;li&gt;&lt;i class="bi bi-check"&gt;&lt;/i&gt; Duis aute irure dolor in reprehenderit in voluptate velit.&lt;/li&gt;</w:t>
      </w:r>
    </w:p>
    <w:p w:rsidR="00000000" w:rsidDel="00000000" w:rsidP="00000000" w:rsidRDefault="00000000" w:rsidRPr="00000000" w14:paraId="0000012E">
      <w:pPr>
        <w:spacing w:after="934" w:lineRule="auto"/>
        <w:ind w:left="25" w:firstLine="30"/>
        <w:rPr/>
      </w:pPr>
      <w:r w:rsidDel="00000000" w:rsidR="00000000" w:rsidRPr="00000000">
        <w:rPr>
          <w:rtl w:val="0"/>
        </w:rPr>
        <w:t xml:space="preserve">              &lt;li&gt;&lt;i class="bi bi-check"&gt;&lt;/i&gt; Facilis ut et voluptatem aperiam. Autem soluta ad fugiat.&lt;/li&gt;</w:t>
      </w:r>
    </w:p>
    <w:p w:rsidR="00000000" w:rsidDel="00000000" w:rsidP="00000000" w:rsidRDefault="00000000" w:rsidRPr="00000000" w14:paraId="0000012F">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130">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31">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32">
      <w:pPr>
        <w:spacing w:after="934" w:lineRule="auto"/>
        <w:ind w:left="25" w:firstLine="30"/>
        <w:rPr/>
      </w:pPr>
      <w:r w:rsidDel="00000000" w:rsidR="00000000" w:rsidRPr="00000000">
        <w:rPr>
          <w:rtl w:val="0"/>
        </w:rPr>
      </w:r>
    </w:p>
    <w:p w:rsidR="00000000" w:rsidDel="00000000" w:rsidP="00000000" w:rsidRDefault="00000000" w:rsidRPr="00000000" w14:paraId="00000133">
      <w:pPr>
        <w:spacing w:after="934" w:lineRule="auto"/>
        <w:ind w:left="25" w:firstLine="30"/>
        <w:rPr/>
      </w:pPr>
      <w:r w:rsidDel="00000000" w:rsidR="00000000" w:rsidRPr="00000000">
        <w:rPr>
          <w:rtl w:val="0"/>
        </w:rPr>
        <w:t xml:space="preserve">        &lt;div class="row content"&gt;</w:t>
      </w:r>
    </w:p>
    <w:p w:rsidR="00000000" w:rsidDel="00000000" w:rsidP="00000000" w:rsidRDefault="00000000" w:rsidRPr="00000000" w14:paraId="00000134">
      <w:pPr>
        <w:spacing w:after="934" w:lineRule="auto"/>
        <w:ind w:left="25" w:firstLine="30"/>
        <w:rPr/>
      </w:pPr>
      <w:r w:rsidDel="00000000" w:rsidR="00000000" w:rsidRPr="00000000">
        <w:rPr>
          <w:rtl w:val="0"/>
        </w:rPr>
        <w:t xml:space="preserve">          &lt;div class="col-md-5 order-1 order-md-2" data-aos="fade-left"&gt;</w:t>
      </w:r>
    </w:p>
    <w:p w:rsidR="00000000" w:rsidDel="00000000" w:rsidP="00000000" w:rsidRDefault="00000000" w:rsidRPr="00000000" w14:paraId="00000135">
      <w:pPr>
        <w:spacing w:after="934" w:lineRule="auto"/>
        <w:ind w:left="25" w:firstLine="30"/>
        <w:rPr/>
      </w:pPr>
      <w:r w:rsidDel="00000000" w:rsidR="00000000" w:rsidRPr="00000000">
        <w:rPr>
          <w:rtl w:val="0"/>
        </w:rPr>
        <w:t xml:space="preserve">            &lt;img src="assets/img/features-4.png" class="img-fluid" alt=""&gt;</w:t>
      </w:r>
    </w:p>
    <w:p w:rsidR="00000000" w:rsidDel="00000000" w:rsidP="00000000" w:rsidRDefault="00000000" w:rsidRPr="00000000" w14:paraId="00000136">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37">
      <w:pPr>
        <w:spacing w:after="934" w:lineRule="auto"/>
        <w:ind w:left="25" w:firstLine="30"/>
        <w:rPr/>
      </w:pPr>
      <w:r w:rsidDel="00000000" w:rsidR="00000000" w:rsidRPr="00000000">
        <w:rPr>
          <w:rtl w:val="0"/>
        </w:rPr>
        <w:t xml:space="preserve">          &lt;div class="col-md-7 pt-5 order-2 order-md-1" data-aos="fade-right"&gt;</w:t>
      </w:r>
    </w:p>
    <w:p w:rsidR="00000000" w:rsidDel="00000000" w:rsidP="00000000" w:rsidRDefault="00000000" w:rsidRPr="00000000" w14:paraId="00000138">
      <w:pPr>
        <w:spacing w:after="934" w:lineRule="auto"/>
        <w:ind w:left="25" w:firstLine="30"/>
        <w:rPr/>
      </w:pPr>
      <w:r w:rsidDel="00000000" w:rsidR="00000000" w:rsidRPr="00000000">
        <w:rPr>
          <w:rtl w:val="0"/>
        </w:rPr>
        <w:t xml:space="preserve">            &lt;h3&gt;Quas et necessitatibus eaque impedit ipsum animi consequatur incidunt in&lt;/h3&gt;</w:t>
      </w:r>
    </w:p>
    <w:p w:rsidR="00000000" w:rsidDel="00000000" w:rsidP="00000000" w:rsidRDefault="00000000" w:rsidRPr="00000000" w14:paraId="00000139">
      <w:pPr>
        <w:spacing w:after="934" w:lineRule="auto"/>
        <w:ind w:left="25" w:firstLine="30"/>
        <w:rPr/>
      </w:pPr>
      <w:r w:rsidDel="00000000" w:rsidR="00000000" w:rsidRPr="00000000">
        <w:rPr>
          <w:rtl w:val="0"/>
        </w:rPr>
        <w:t xml:space="preserve">            &lt;p class="fst-italic"&gt;</w:t>
      </w:r>
    </w:p>
    <w:p w:rsidR="00000000" w:rsidDel="00000000" w:rsidP="00000000" w:rsidRDefault="00000000" w:rsidRPr="00000000" w14:paraId="0000013A">
      <w:pPr>
        <w:spacing w:after="934" w:lineRule="auto"/>
        <w:ind w:left="25" w:firstLine="30"/>
        <w:rPr/>
      </w:pPr>
      <w:r w:rsidDel="00000000" w:rsidR="00000000" w:rsidRPr="00000000">
        <w:rPr>
          <w:rtl w:val="0"/>
        </w:rPr>
        <w:t xml:space="preserve">              Lorem ipsum dolor sit amet, consectetur adipiscing elit, sed do eiusmod tempor incididunt ut labore et dolore</w:t>
      </w:r>
    </w:p>
    <w:p w:rsidR="00000000" w:rsidDel="00000000" w:rsidP="00000000" w:rsidRDefault="00000000" w:rsidRPr="00000000" w14:paraId="0000013B">
      <w:pPr>
        <w:spacing w:after="934" w:lineRule="auto"/>
        <w:ind w:left="25" w:firstLine="30"/>
        <w:rPr/>
      </w:pPr>
      <w:r w:rsidDel="00000000" w:rsidR="00000000" w:rsidRPr="00000000">
        <w:rPr>
          <w:rtl w:val="0"/>
        </w:rPr>
        <w:t xml:space="preserve">              magna aliqua.</w:t>
      </w:r>
    </w:p>
    <w:p w:rsidR="00000000" w:rsidDel="00000000" w:rsidP="00000000" w:rsidRDefault="00000000" w:rsidRPr="00000000" w14:paraId="0000013C">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13D">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13E">
      <w:pPr>
        <w:spacing w:after="934" w:lineRule="auto"/>
        <w:ind w:left="25" w:firstLine="30"/>
        <w:rPr/>
      </w:pPr>
      <w:r w:rsidDel="00000000" w:rsidR="00000000" w:rsidRPr="00000000">
        <w:rPr>
          <w:rtl w:val="0"/>
        </w:rPr>
        <w:t xml:space="preserve">              Ullamco laboris nisi ut aliquip ex ea commodo consequat. Duis aute irure dolor in reprehenderit in voluptate</w:t>
      </w:r>
    </w:p>
    <w:p w:rsidR="00000000" w:rsidDel="00000000" w:rsidP="00000000" w:rsidRDefault="00000000" w:rsidRPr="00000000" w14:paraId="0000013F">
      <w:pPr>
        <w:spacing w:after="934" w:lineRule="auto"/>
        <w:ind w:left="25" w:firstLine="30"/>
        <w:rPr/>
      </w:pPr>
      <w:r w:rsidDel="00000000" w:rsidR="00000000" w:rsidRPr="00000000">
        <w:rPr>
          <w:rtl w:val="0"/>
        </w:rPr>
        <w:t xml:space="preserve">              velit esse cillum dolore eu fugiat nulla pariatur. Excepteur sint occaecat cupidatat non proident, sunt in</w:t>
      </w:r>
    </w:p>
    <w:p w:rsidR="00000000" w:rsidDel="00000000" w:rsidP="00000000" w:rsidRDefault="00000000" w:rsidRPr="00000000" w14:paraId="00000140">
      <w:pPr>
        <w:spacing w:after="934" w:lineRule="auto"/>
        <w:ind w:left="25" w:firstLine="30"/>
        <w:rPr/>
      </w:pPr>
      <w:r w:rsidDel="00000000" w:rsidR="00000000" w:rsidRPr="00000000">
        <w:rPr>
          <w:rtl w:val="0"/>
        </w:rPr>
        <w:t xml:space="preserve">              culpa qui officia deserunt mollit anim id est laborum</w:t>
      </w:r>
    </w:p>
    <w:p w:rsidR="00000000" w:rsidDel="00000000" w:rsidP="00000000" w:rsidRDefault="00000000" w:rsidRPr="00000000" w14:paraId="00000141">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14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43">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44">
      <w:pPr>
        <w:spacing w:after="934" w:lineRule="auto"/>
        <w:ind w:left="25" w:firstLine="30"/>
        <w:rPr/>
      </w:pPr>
      <w:r w:rsidDel="00000000" w:rsidR="00000000" w:rsidRPr="00000000">
        <w:rPr>
          <w:rtl w:val="0"/>
        </w:rPr>
      </w:r>
    </w:p>
    <w:p w:rsidR="00000000" w:rsidDel="00000000" w:rsidP="00000000" w:rsidRDefault="00000000" w:rsidRPr="00000000" w14:paraId="0000014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46">
      <w:pPr>
        <w:spacing w:after="934" w:lineRule="auto"/>
        <w:ind w:left="25" w:firstLine="30"/>
        <w:rPr/>
      </w:pPr>
      <w:r w:rsidDel="00000000" w:rsidR="00000000" w:rsidRPr="00000000">
        <w:rPr>
          <w:rtl w:val="0"/>
        </w:rPr>
        <w:t xml:space="preserve">    &lt;/section&gt;&lt;!-- End Features Section --&gt;</w:t>
      </w:r>
    </w:p>
    <w:p w:rsidR="00000000" w:rsidDel="00000000" w:rsidP="00000000" w:rsidRDefault="00000000" w:rsidRPr="00000000" w14:paraId="00000147">
      <w:pPr>
        <w:spacing w:after="934" w:lineRule="auto"/>
        <w:ind w:left="25" w:firstLine="30"/>
        <w:rPr/>
      </w:pPr>
      <w:r w:rsidDel="00000000" w:rsidR="00000000" w:rsidRPr="00000000">
        <w:rPr>
          <w:rtl w:val="0"/>
        </w:rPr>
      </w:r>
    </w:p>
    <w:p w:rsidR="00000000" w:rsidDel="00000000" w:rsidP="00000000" w:rsidRDefault="00000000" w:rsidRPr="00000000" w14:paraId="00000148">
      <w:pPr>
        <w:spacing w:after="934" w:lineRule="auto"/>
        <w:ind w:left="25" w:firstLine="30"/>
        <w:rPr/>
      </w:pPr>
      <w:r w:rsidDel="00000000" w:rsidR="00000000" w:rsidRPr="00000000">
        <w:rPr>
          <w:rtl w:val="0"/>
        </w:rPr>
        <w:t xml:space="preserve">    &lt;!-- ======= Steps Section ======= --&gt;</w:t>
      </w:r>
    </w:p>
    <w:p w:rsidR="00000000" w:rsidDel="00000000" w:rsidP="00000000" w:rsidRDefault="00000000" w:rsidRPr="00000000" w14:paraId="00000149">
      <w:pPr>
        <w:spacing w:after="934" w:lineRule="auto"/>
        <w:ind w:left="25" w:firstLine="30"/>
        <w:rPr/>
      </w:pPr>
      <w:r w:rsidDel="00000000" w:rsidR="00000000" w:rsidRPr="00000000">
        <w:rPr>
          <w:rtl w:val="0"/>
        </w:rPr>
        <w:t xml:space="preserve">    &lt;section id="steps" class="steps"&gt;</w:t>
      </w:r>
    </w:p>
    <w:p w:rsidR="00000000" w:rsidDel="00000000" w:rsidP="00000000" w:rsidRDefault="00000000" w:rsidRPr="00000000" w14:paraId="0000014A">
      <w:pPr>
        <w:spacing w:after="934" w:lineRule="auto"/>
        <w:ind w:left="25" w:firstLine="30"/>
        <w:rPr/>
      </w:pPr>
      <w:r w:rsidDel="00000000" w:rsidR="00000000" w:rsidRPr="00000000">
        <w:rPr>
          <w:rtl w:val="0"/>
        </w:rPr>
        <w:t xml:space="preserve">      &lt;div class="container"&gt;</w:t>
      </w:r>
    </w:p>
    <w:p w:rsidR="00000000" w:rsidDel="00000000" w:rsidP="00000000" w:rsidRDefault="00000000" w:rsidRPr="00000000" w14:paraId="0000014B">
      <w:pPr>
        <w:spacing w:after="934" w:lineRule="auto"/>
        <w:ind w:left="25" w:firstLine="30"/>
        <w:rPr/>
      </w:pPr>
      <w:r w:rsidDel="00000000" w:rsidR="00000000" w:rsidRPr="00000000">
        <w:rPr>
          <w:rtl w:val="0"/>
        </w:rPr>
      </w:r>
    </w:p>
    <w:p w:rsidR="00000000" w:rsidDel="00000000" w:rsidP="00000000" w:rsidRDefault="00000000" w:rsidRPr="00000000" w14:paraId="0000014C">
      <w:pPr>
        <w:spacing w:after="934" w:lineRule="auto"/>
        <w:ind w:left="25" w:firstLine="30"/>
        <w:rPr/>
      </w:pPr>
      <w:r w:rsidDel="00000000" w:rsidR="00000000" w:rsidRPr="00000000">
        <w:rPr>
          <w:rtl w:val="0"/>
        </w:rPr>
        <w:t xml:space="preserve">        &lt;div class="row no-gutters" data-aos="fade-up"&gt;</w:t>
      </w:r>
    </w:p>
    <w:p w:rsidR="00000000" w:rsidDel="00000000" w:rsidP="00000000" w:rsidRDefault="00000000" w:rsidRPr="00000000" w14:paraId="0000014D">
      <w:pPr>
        <w:spacing w:after="934" w:lineRule="auto"/>
        <w:ind w:left="25" w:firstLine="30"/>
        <w:rPr/>
      </w:pPr>
      <w:r w:rsidDel="00000000" w:rsidR="00000000" w:rsidRPr="00000000">
        <w:rPr>
          <w:rtl w:val="0"/>
        </w:rPr>
      </w:r>
    </w:p>
    <w:p w:rsidR="00000000" w:rsidDel="00000000" w:rsidP="00000000" w:rsidRDefault="00000000" w:rsidRPr="00000000" w14:paraId="0000014E">
      <w:pPr>
        <w:spacing w:after="934" w:lineRule="auto"/>
        <w:ind w:left="25" w:firstLine="30"/>
        <w:rPr/>
      </w:pPr>
      <w:r w:rsidDel="00000000" w:rsidR="00000000" w:rsidRPr="00000000">
        <w:rPr>
          <w:rtl w:val="0"/>
        </w:rPr>
        <w:t xml:space="preserve">          &lt;div class="col-lg-4 col-md-6 content-item" data-aos="fade-up" data-aos-delay="100"&gt;</w:t>
      </w:r>
    </w:p>
    <w:p w:rsidR="00000000" w:rsidDel="00000000" w:rsidP="00000000" w:rsidRDefault="00000000" w:rsidRPr="00000000" w14:paraId="0000014F">
      <w:pPr>
        <w:spacing w:after="934" w:lineRule="auto"/>
        <w:ind w:left="25" w:firstLine="30"/>
        <w:rPr/>
      </w:pPr>
      <w:r w:rsidDel="00000000" w:rsidR="00000000" w:rsidRPr="00000000">
        <w:rPr>
          <w:rtl w:val="0"/>
        </w:rPr>
        <w:t xml:space="preserve">            &lt;span&gt;01&lt;/span&gt;</w:t>
      </w:r>
    </w:p>
    <w:p w:rsidR="00000000" w:rsidDel="00000000" w:rsidP="00000000" w:rsidRDefault="00000000" w:rsidRPr="00000000" w14:paraId="00000150">
      <w:pPr>
        <w:spacing w:after="934" w:lineRule="auto"/>
        <w:ind w:left="25" w:firstLine="30"/>
        <w:rPr/>
      </w:pPr>
      <w:r w:rsidDel="00000000" w:rsidR="00000000" w:rsidRPr="00000000">
        <w:rPr>
          <w:rtl w:val="0"/>
        </w:rPr>
        <w:t xml:space="preserve">            &lt;h4&gt;Lorem Ipsum&lt;/h4&gt;</w:t>
      </w:r>
    </w:p>
    <w:p w:rsidR="00000000" w:rsidDel="00000000" w:rsidP="00000000" w:rsidRDefault="00000000" w:rsidRPr="00000000" w14:paraId="00000151">
      <w:pPr>
        <w:spacing w:after="934" w:lineRule="auto"/>
        <w:ind w:left="25" w:firstLine="30"/>
        <w:rPr/>
      </w:pPr>
      <w:r w:rsidDel="00000000" w:rsidR="00000000" w:rsidRPr="00000000">
        <w:rPr>
          <w:rtl w:val="0"/>
        </w:rPr>
        <w:t xml:space="preserve">            &lt;p&gt;Ulamco laboris nisi ut aliquip ex ea commodo consequat. Et consectetur ducimus vero placeat&lt;/p&gt;</w:t>
      </w:r>
    </w:p>
    <w:p w:rsidR="00000000" w:rsidDel="00000000" w:rsidP="00000000" w:rsidRDefault="00000000" w:rsidRPr="00000000" w14:paraId="0000015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53">
      <w:pPr>
        <w:spacing w:after="934" w:lineRule="auto"/>
        <w:ind w:left="25" w:firstLine="30"/>
        <w:rPr/>
      </w:pPr>
      <w:r w:rsidDel="00000000" w:rsidR="00000000" w:rsidRPr="00000000">
        <w:rPr>
          <w:rtl w:val="0"/>
        </w:rPr>
      </w:r>
    </w:p>
    <w:p w:rsidR="00000000" w:rsidDel="00000000" w:rsidP="00000000" w:rsidRDefault="00000000" w:rsidRPr="00000000" w14:paraId="00000154">
      <w:pPr>
        <w:spacing w:after="934" w:lineRule="auto"/>
        <w:ind w:left="25" w:firstLine="30"/>
        <w:rPr/>
      </w:pPr>
      <w:r w:rsidDel="00000000" w:rsidR="00000000" w:rsidRPr="00000000">
        <w:rPr>
          <w:rtl w:val="0"/>
        </w:rPr>
        <w:t xml:space="preserve">          &lt;div class="col-lg-4 col-md-6 content-item" data-aos="fade-up" data-aos-delay="200"&gt;</w:t>
      </w:r>
    </w:p>
    <w:p w:rsidR="00000000" w:rsidDel="00000000" w:rsidP="00000000" w:rsidRDefault="00000000" w:rsidRPr="00000000" w14:paraId="00000155">
      <w:pPr>
        <w:spacing w:after="934" w:lineRule="auto"/>
        <w:ind w:left="25" w:firstLine="30"/>
        <w:rPr/>
      </w:pPr>
      <w:r w:rsidDel="00000000" w:rsidR="00000000" w:rsidRPr="00000000">
        <w:rPr>
          <w:rtl w:val="0"/>
        </w:rPr>
        <w:t xml:space="preserve">            &lt;span&gt;02&lt;/span&gt;</w:t>
      </w:r>
    </w:p>
    <w:p w:rsidR="00000000" w:rsidDel="00000000" w:rsidP="00000000" w:rsidRDefault="00000000" w:rsidRPr="00000000" w14:paraId="00000156">
      <w:pPr>
        <w:spacing w:after="934" w:lineRule="auto"/>
        <w:ind w:left="25" w:firstLine="30"/>
        <w:rPr/>
      </w:pPr>
      <w:r w:rsidDel="00000000" w:rsidR="00000000" w:rsidRPr="00000000">
        <w:rPr>
          <w:rtl w:val="0"/>
        </w:rPr>
        <w:t xml:space="preserve">            &lt;h4&gt;Repellat Nihil&lt;/h4&gt;</w:t>
      </w:r>
    </w:p>
    <w:p w:rsidR="00000000" w:rsidDel="00000000" w:rsidP="00000000" w:rsidRDefault="00000000" w:rsidRPr="00000000" w14:paraId="00000157">
      <w:pPr>
        <w:spacing w:after="934" w:lineRule="auto"/>
        <w:ind w:left="25" w:firstLine="30"/>
        <w:rPr/>
      </w:pPr>
      <w:r w:rsidDel="00000000" w:rsidR="00000000" w:rsidRPr="00000000">
        <w:rPr>
          <w:rtl w:val="0"/>
        </w:rPr>
        <w:t xml:space="preserve">            &lt;p&gt;Dolorem est fugiat occaecati voluptate velit esse. Dicta veritatis dolor quod et vel dire leno para dest&lt;/p&gt;</w:t>
      </w:r>
    </w:p>
    <w:p w:rsidR="00000000" w:rsidDel="00000000" w:rsidP="00000000" w:rsidRDefault="00000000" w:rsidRPr="00000000" w14:paraId="00000158">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59">
      <w:pPr>
        <w:spacing w:after="934" w:lineRule="auto"/>
        <w:ind w:left="25" w:firstLine="30"/>
        <w:rPr/>
      </w:pPr>
      <w:r w:rsidDel="00000000" w:rsidR="00000000" w:rsidRPr="00000000">
        <w:rPr>
          <w:rtl w:val="0"/>
        </w:rPr>
      </w:r>
    </w:p>
    <w:p w:rsidR="00000000" w:rsidDel="00000000" w:rsidP="00000000" w:rsidRDefault="00000000" w:rsidRPr="00000000" w14:paraId="0000015A">
      <w:pPr>
        <w:spacing w:after="934" w:lineRule="auto"/>
        <w:ind w:left="25" w:firstLine="30"/>
        <w:rPr/>
      </w:pPr>
      <w:r w:rsidDel="00000000" w:rsidR="00000000" w:rsidRPr="00000000">
        <w:rPr>
          <w:rtl w:val="0"/>
        </w:rPr>
        <w:t xml:space="preserve">          &lt;div class="col-lg-4 col-md-6 content-item" data-aos="fade-up" data-aos-delay="300"&gt;</w:t>
      </w:r>
    </w:p>
    <w:p w:rsidR="00000000" w:rsidDel="00000000" w:rsidP="00000000" w:rsidRDefault="00000000" w:rsidRPr="00000000" w14:paraId="0000015B">
      <w:pPr>
        <w:spacing w:after="934" w:lineRule="auto"/>
        <w:ind w:left="25" w:firstLine="30"/>
        <w:rPr/>
      </w:pPr>
      <w:r w:rsidDel="00000000" w:rsidR="00000000" w:rsidRPr="00000000">
        <w:rPr>
          <w:rtl w:val="0"/>
        </w:rPr>
        <w:t xml:space="preserve">            &lt;span&gt;03&lt;/span&gt;</w:t>
      </w:r>
    </w:p>
    <w:p w:rsidR="00000000" w:rsidDel="00000000" w:rsidP="00000000" w:rsidRDefault="00000000" w:rsidRPr="00000000" w14:paraId="0000015C">
      <w:pPr>
        <w:spacing w:after="934" w:lineRule="auto"/>
        <w:ind w:left="25" w:firstLine="30"/>
        <w:rPr/>
      </w:pPr>
      <w:r w:rsidDel="00000000" w:rsidR="00000000" w:rsidRPr="00000000">
        <w:rPr>
          <w:rtl w:val="0"/>
        </w:rPr>
        <w:t xml:space="preserve">            &lt;h4&gt; Ad ad velit qui&lt;/h4&gt;</w:t>
      </w:r>
    </w:p>
    <w:p w:rsidR="00000000" w:rsidDel="00000000" w:rsidP="00000000" w:rsidRDefault="00000000" w:rsidRPr="00000000" w14:paraId="0000015D">
      <w:pPr>
        <w:spacing w:after="934" w:lineRule="auto"/>
        <w:ind w:left="25" w:firstLine="30"/>
        <w:rPr/>
      </w:pPr>
      <w:r w:rsidDel="00000000" w:rsidR="00000000" w:rsidRPr="00000000">
        <w:rPr>
          <w:rtl w:val="0"/>
        </w:rPr>
        <w:t xml:space="preserve">            &lt;p&gt;Molestiae officiis omnis illo asperiores. Aut doloribus vitae sunt debitis quo vel nam quis&lt;/p&gt;</w:t>
      </w:r>
    </w:p>
    <w:p w:rsidR="00000000" w:rsidDel="00000000" w:rsidP="00000000" w:rsidRDefault="00000000" w:rsidRPr="00000000" w14:paraId="0000015E">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5F">
      <w:pPr>
        <w:spacing w:after="934" w:lineRule="auto"/>
        <w:ind w:left="25" w:firstLine="30"/>
        <w:rPr/>
      </w:pPr>
      <w:r w:rsidDel="00000000" w:rsidR="00000000" w:rsidRPr="00000000">
        <w:rPr>
          <w:rtl w:val="0"/>
        </w:rPr>
      </w:r>
    </w:p>
    <w:p w:rsidR="00000000" w:rsidDel="00000000" w:rsidP="00000000" w:rsidRDefault="00000000" w:rsidRPr="00000000" w14:paraId="00000160">
      <w:pPr>
        <w:spacing w:after="934" w:lineRule="auto"/>
        <w:ind w:left="25" w:firstLine="30"/>
        <w:rPr/>
      </w:pPr>
      <w:r w:rsidDel="00000000" w:rsidR="00000000" w:rsidRPr="00000000">
        <w:rPr>
          <w:rtl w:val="0"/>
        </w:rPr>
        <w:t xml:space="preserve">          &lt;div class="col-lg-4 col-md-6 content-item" data-aos="fade-up" data-aos-delay="100"&gt;</w:t>
      </w:r>
    </w:p>
    <w:p w:rsidR="00000000" w:rsidDel="00000000" w:rsidP="00000000" w:rsidRDefault="00000000" w:rsidRPr="00000000" w14:paraId="00000161">
      <w:pPr>
        <w:spacing w:after="934" w:lineRule="auto"/>
        <w:ind w:left="25" w:firstLine="30"/>
        <w:rPr/>
      </w:pPr>
      <w:r w:rsidDel="00000000" w:rsidR="00000000" w:rsidRPr="00000000">
        <w:rPr>
          <w:rtl w:val="0"/>
        </w:rPr>
        <w:t xml:space="preserve">            &lt;span&gt;04&lt;/span&gt;</w:t>
      </w:r>
    </w:p>
    <w:p w:rsidR="00000000" w:rsidDel="00000000" w:rsidP="00000000" w:rsidRDefault="00000000" w:rsidRPr="00000000" w14:paraId="00000162">
      <w:pPr>
        <w:spacing w:after="934" w:lineRule="auto"/>
        <w:ind w:left="25" w:firstLine="30"/>
        <w:rPr/>
      </w:pPr>
      <w:r w:rsidDel="00000000" w:rsidR="00000000" w:rsidRPr="00000000">
        <w:rPr>
          <w:rtl w:val="0"/>
        </w:rPr>
        <w:t xml:space="preserve">            &lt;h4&gt;Repellendus molestiae&lt;/h4&gt;</w:t>
      </w:r>
    </w:p>
    <w:p w:rsidR="00000000" w:rsidDel="00000000" w:rsidP="00000000" w:rsidRDefault="00000000" w:rsidRPr="00000000" w14:paraId="00000163">
      <w:pPr>
        <w:spacing w:after="934" w:lineRule="auto"/>
        <w:ind w:left="25" w:firstLine="30"/>
        <w:rPr/>
      </w:pPr>
      <w:r w:rsidDel="00000000" w:rsidR="00000000" w:rsidRPr="00000000">
        <w:rPr>
          <w:rtl w:val="0"/>
        </w:rPr>
        <w:t xml:space="preserve">            &lt;p&gt;Inventore quo sint a sint rerum. Distinctio blanditiis deserunt quod soluta quod nam mider lando casa&lt;/p&gt;</w:t>
      </w:r>
    </w:p>
    <w:p w:rsidR="00000000" w:rsidDel="00000000" w:rsidP="00000000" w:rsidRDefault="00000000" w:rsidRPr="00000000" w14:paraId="0000016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65">
      <w:pPr>
        <w:spacing w:after="934" w:lineRule="auto"/>
        <w:ind w:left="25" w:firstLine="30"/>
        <w:rPr/>
      </w:pPr>
      <w:r w:rsidDel="00000000" w:rsidR="00000000" w:rsidRPr="00000000">
        <w:rPr>
          <w:rtl w:val="0"/>
        </w:rPr>
      </w:r>
    </w:p>
    <w:p w:rsidR="00000000" w:rsidDel="00000000" w:rsidP="00000000" w:rsidRDefault="00000000" w:rsidRPr="00000000" w14:paraId="00000166">
      <w:pPr>
        <w:spacing w:after="934" w:lineRule="auto"/>
        <w:ind w:left="25" w:firstLine="30"/>
        <w:rPr/>
      </w:pPr>
      <w:r w:rsidDel="00000000" w:rsidR="00000000" w:rsidRPr="00000000">
        <w:rPr>
          <w:rtl w:val="0"/>
        </w:rPr>
        <w:t xml:space="preserve">          &lt;div class="col-lg-4 col-md-6 content-item" data-aos="fade-up" data-aos-delay="200"&gt;</w:t>
      </w:r>
    </w:p>
    <w:p w:rsidR="00000000" w:rsidDel="00000000" w:rsidP="00000000" w:rsidRDefault="00000000" w:rsidRPr="00000000" w14:paraId="00000167">
      <w:pPr>
        <w:spacing w:after="934" w:lineRule="auto"/>
        <w:ind w:left="25" w:firstLine="30"/>
        <w:rPr/>
      </w:pPr>
      <w:r w:rsidDel="00000000" w:rsidR="00000000" w:rsidRPr="00000000">
        <w:rPr>
          <w:rtl w:val="0"/>
        </w:rPr>
        <w:t xml:space="preserve">            &lt;span&gt;05&lt;/span&gt;</w:t>
      </w:r>
    </w:p>
    <w:p w:rsidR="00000000" w:rsidDel="00000000" w:rsidP="00000000" w:rsidRDefault="00000000" w:rsidRPr="00000000" w14:paraId="00000168">
      <w:pPr>
        <w:spacing w:after="934" w:lineRule="auto"/>
        <w:ind w:left="25" w:firstLine="30"/>
        <w:rPr/>
      </w:pPr>
      <w:r w:rsidDel="00000000" w:rsidR="00000000" w:rsidRPr="00000000">
        <w:rPr>
          <w:rtl w:val="0"/>
        </w:rPr>
        <w:t xml:space="preserve">            &lt;h4&gt;Sapiente Magnam&lt;/h4&gt;</w:t>
      </w:r>
    </w:p>
    <w:p w:rsidR="00000000" w:rsidDel="00000000" w:rsidP="00000000" w:rsidRDefault="00000000" w:rsidRPr="00000000" w14:paraId="00000169">
      <w:pPr>
        <w:spacing w:after="934" w:lineRule="auto"/>
        <w:ind w:left="25" w:firstLine="30"/>
        <w:rPr/>
      </w:pPr>
      <w:r w:rsidDel="00000000" w:rsidR="00000000" w:rsidRPr="00000000">
        <w:rPr>
          <w:rtl w:val="0"/>
        </w:rPr>
        <w:t xml:space="preserve">            &lt;p&gt;Vitae dolorem in deleniti ipsum omnis tempore voluptatem. Qui possimus est repellendus est quibusdam&lt;/p&gt;</w:t>
      </w:r>
    </w:p>
    <w:p w:rsidR="00000000" w:rsidDel="00000000" w:rsidP="00000000" w:rsidRDefault="00000000" w:rsidRPr="00000000" w14:paraId="0000016A">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6B">
      <w:pPr>
        <w:spacing w:after="934" w:lineRule="auto"/>
        <w:ind w:left="25" w:firstLine="30"/>
        <w:rPr/>
      </w:pPr>
      <w:r w:rsidDel="00000000" w:rsidR="00000000" w:rsidRPr="00000000">
        <w:rPr>
          <w:rtl w:val="0"/>
        </w:rPr>
      </w:r>
    </w:p>
    <w:p w:rsidR="00000000" w:rsidDel="00000000" w:rsidP="00000000" w:rsidRDefault="00000000" w:rsidRPr="00000000" w14:paraId="0000016C">
      <w:pPr>
        <w:spacing w:after="934" w:lineRule="auto"/>
        <w:ind w:left="25" w:firstLine="30"/>
        <w:rPr/>
      </w:pPr>
      <w:r w:rsidDel="00000000" w:rsidR="00000000" w:rsidRPr="00000000">
        <w:rPr>
          <w:rtl w:val="0"/>
        </w:rPr>
        <w:t xml:space="preserve">          &lt;div class="col-lg-4 col-md-6 content-item" data-aos="fade-up" data-aos-delay="300"&gt;</w:t>
      </w:r>
    </w:p>
    <w:p w:rsidR="00000000" w:rsidDel="00000000" w:rsidP="00000000" w:rsidRDefault="00000000" w:rsidRPr="00000000" w14:paraId="0000016D">
      <w:pPr>
        <w:spacing w:after="934" w:lineRule="auto"/>
        <w:ind w:left="25" w:firstLine="30"/>
        <w:rPr/>
      </w:pPr>
      <w:r w:rsidDel="00000000" w:rsidR="00000000" w:rsidRPr="00000000">
        <w:rPr>
          <w:rtl w:val="0"/>
        </w:rPr>
        <w:t xml:space="preserve">            &lt;span&gt;06&lt;/span&gt;</w:t>
      </w:r>
    </w:p>
    <w:p w:rsidR="00000000" w:rsidDel="00000000" w:rsidP="00000000" w:rsidRDefault="00000000" w:rsidRPr="00000000" w14:paraId="0000016E">
      <w:pPr>
        <w:spacing w:after="934" w:lineRule="auto"/>
        <w:ind w:left="25" w:firstLine="30"/>
        <w:rPr/>
      </w:pPr>
      <w:r w:rsidDel="00000000" w:rsidR="00000000" w:rsidRPr="00000000">
        <w:rPr>
          <w:rtl w:val="0"/>
        </w:rPr>
        <w:t xml:space="preserve">            &lt;h4&gt;Facilis Impedit&lt;/h4&gt;</w:t>
      </w:r>
    </w:p>
    <w:p w:rsidR="00000000" w:rsidDel="00000000" w:rsidP="00000000" w:rsidRDefault="00000000" w:rsidRPr="00000000" w14:paraId="0000016F">
      <w:pPr>
        <w:spacing w:after="934" w:lineRule="auto"/>
        <w:ind w:left="25" w:firstLine="30"/>
        <w:rPr/>
      </w:pPr>
      <w:r w:rsidDel="00000000" w:rsidR="00000000" w:rsidRPr="00000000">
        <w:rPr>
          <w:rtl w:val="0"/>
        </w:rPr>
        <w:t xml:space="preserve">            &lt;p&gt;Quis eum numquam veniam ea voluptatibus voluptas. Excepturi aut nostrum repudiandae voluptatibus corporis sequi&lt;/p&gt;</w:t>
      </w:r>
    </w:p>
    <w:p w:rsidR="00000000" w:rsidDel="00000000" w:rsidP="00000000" w:rsidRDefault="00000000" w:rsidRPr="00000000" w14:paraId="00000170">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71">
      <w:pPr>
        <w:spacing w:after="934" w:lineRule="auto"/>
        <w:ind w:left="25" w:firstLine="30"/>
        <w:rPr/>
      </w:pPr>
      <w:r w:rsidDel="00000000" w:rsidR="00000000" w:rsidRPr="00000000">
        <w:rPr>
          <w:rtl w:val="0"/>
        </w:rPr>
      </w:r>
    </w:p>
    <w:p w:rsidR="00000000" w:rsidDel="00000000" w:rsidP="00000000" w:rsidRDefault="00000000" w:rsidRPr="00000000" w14:paraId="0000017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73">
      <w:pPr>
        <w:spacing w:after="934" w:lineRule="auto"/>
        <w:ind w:left="25" w:firstLine="30"/>
        <w:rPr/>
      </w:pPr>
      <w:r w:rsidDel="00000000" w:rsidR="00000000" w:rsidRPr="00000000">
        <w:rPr>
          <w:rtl w:val="0"/>
        </w:rPr>
      </w:r>
    </w:p>
    <w:p w:rsidR="00000000" w:rsidDel="00000000" w:rsidP="00000000" w:rsidRDefault="00000000" w:rsidRPr="00000000" w14:paraId="0000017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75">
      <w:pPr>
        <w:spacing w:after="934" w:lineRule="auto"/>
        <w:ind w:left="25" w:firstLine="30"/>
        <w:rPr/>
      </w:pPr>
      <w:r w:rsidDel="00000000" w:rsidR="00000000" w:rsidRPr="00000000">
        <w:rPr>
          <w:rtl w:val="0"/>
        </w:rPr>
        <w:t xml:space="preserve">    &lt;/section&gt;&lt;!-- End Steps Section --&gt;</w:t>
      </w:r>
    </w:p>
    <w:p w:rsidR="00000000" w:rsidDel="00000000" w:rsidP="00000000" w:rsidRDefault="00000000" w:rsidRPr="00000000" w14:paraId="00000176">
      <w:pPr>
        <w:spacing w:after="934" w:lineRule="auto"/>
        <w:ind w:left="25" w:firstLine="30"/>
        <w:rPr/>
      </w:pPr>
      <w:r w:rsidDel="00000000" w:rsidR="00000000" w:rsidRPr="00000000">
        <w:rPr>
          <w:rtl w:val="0"/>
        </w:rPr>
      </w:r>
    </w:p>
    <w:p w:rsidR="00000000" w:rsidDel="00000000" w:rsidP="00000000" w:rsidRDefault="00000000" w:rsidRPr="00000000" w14:paraId="00000177">
      <w:pPr>
        <w:spacing w:after="934" w:lineRule="auto"/>
        <w:ind w:left="25" w:firstLine="30"/>
        <w:rPr/>
      </w:pPr>
      <w:r w:rsidDel="00000000" w:rsidR="00000000" w:rsidRPr="00000000">
        <w:rPr>
          <w:rtl w:val="0"/>
        </w:rPr>
        <w:t xml:space="preserve">   </w:t>
      </w:r>
    </w:p>
    <w:p w:rsidR="00000000" w:rsidDel="00000000" w:rsidP="00000000" w:rsidRDefault="00000000" w:rsidRPr="00000000" w14:paraId="00000178">
      <w:pPr>
        <w:spacing w:after="934" w:lineRule="auto"/>
        <w:ind w:left="25" w:firstLine="30"/>
        <w:rPr/>
      </w:pPr>
      <w:r w:rsidDel="00000000" w:rsidR="00000000" w:rsidRPr="00000000">
        <w:rPr>
          <w:rtl w:val="0"/>
        </w:rPr>
        <w:t xml:space="preserve">    &lt;!-- ======= Team Section ======= --&gt;</w:t>
      </w:r>
    </w:p>
    <w:p w:rsidR="00000000" w:rsidDel="00000000" w:rsidP="00000000" w:rsidRDefault="00000000" w:rsidRPr="00000000" w14:paraId="00000179">
      <w:pPr>
        <w:spacing w:after="934" w:lineRule="auto"/>
        <w:ind w:left="25" w:firstLine="30"/>
        <w:rPr/>
      </w:pPr>
      <w:r w:rsidDel="00000000" w:rsidR="00000000" w:rsidRPr="00000000">
        <w:rPr>
          <w:rtl w:val="0"/>
        </w:rPr>
        <w:t xml:space="preserve">    &lt;section id="team" class="team"&gt;</w:t>
      </w:r>
    </w:p>
    <w:p w:rsidR="00000000" w:rsidDel="00000000" w:rsidP="00000000" w:rsidRDefault="00000000" w:rsidRPr="00000000" w14:paraId="0000017A">
      <w:pPr>
        <w:spacing w:after="934" w:lineRule="auto"/>
        <w:ind w:left="25" w:firstLine="30"/>
        <w:rPr/>
      </w:pPr>
      <w:r w:rsidDel="00000000" w:rsidR="00000000" w:rsidRPr="00000000">
        <w:rPr>
          <w:rtl w:val="0"/>
        </w:rPr>
        <w:t xml:space="preserve">      &lt;div class="container" data-aos="fade-up"&gt;</w:t>
      </w:r>
    </w:p>
    <w:p w:rsidR="00000000" w:rsidDel="00000000" w:rsidP="00000000" w:rsidRDefault="00000000" w:rsidRPr="00000000" w14:paraId="0000017B">
      <w:pPr>
        <w:spacing w:after="934" w:lineRule="auto"/>
        <w:ind w:left="25" w:firstLine="30"/>
        <w:rPr/>
      </w:pPr>
      <w:r w:rsidDel="00000000" w:rsidR="00000000" w:rsidRPr="00000000">
        <w:rPr>
          <w:rtl w:val="0"/>
        </w:rPr>
      </w:r>
    </w:p>
    <w:p w:rsidR="00000000" w:rsidDel="00000000" w:rsidP="00000000" w:rsidRDefault="00000000" w:rsidRPr="00000000" w14:paraId="0000017C">
      <w:pPr>
        <w:spacing w:after="934" w:lineRule="auto"/>
        <w:ind w:left="25" w:firstLine="30"/>
        <w:rPr/>
      </w:pPr>
      <w:r w:rsidDel="00000000" w:rsidR="00000000" w:rsidRPr="00000000">
        <w:rPr>
          <w:rtl w:val="0"/>
        </w:rPr>
        <w:t xml:space="preserve">        &lt;div class="section-title"&gt;</w:t>
      </w:r>
    </w:p>
    <w:p w:rsidR="00000000" w:rsidDel="00000000" w:rsidP="00000000" w:rsidRDefault="00000000" w:rsidRPr="00000000" w14:paraId="0000017D">
      <w:pPr>
        <w:spacing w:after="934" w:lineRule="auto"/>
        <w:ind w:left="25" w:firstLine="30"/>
        <w:rPr/>
      </w:pPr>
      <w:r w:rsidDel="00000000" w:rsidR="00000000" w:rsidRPr="00000000">
        <w:rPr>
          <w:rtl w:val="0"/>
        </w:rPr>
        <w:t xml:space="preserve">          &lt;h2&gt;Team&lt;/h2&gt;</w:t>
      </w:r>
    </w:p>
    <w:p w:rsidR="00000000" w:rsidDel="00000000" w:rsidP="00000000" w:rsidRDefault="00000000" w:rsidRPr="00000000" w14:paraId="0000017E">
      <w:pPr>
        <w:spacing w:after="934" w:lineRule="auto"/>
        <w:ind w:left="25" w:firstLine="30"/>
        <w:rPr/>
      </w:pPr>
      <w:r w:rsidDel="00000000" w:rsidR="00000000" w:rsidRPr="00000000">
        <w:rPr>
          <w:rtl w:val="0"/>
        </w:rPr>
        <w:t xml:space="preserve">          &lt;p&gt;Magnam dolores commodi suscipit. Necessitatibus eius consequatur ex aliquid fuga eum quidem. Sit sint consectetur velit. Quisquam quos quisquam cupiditate. Et nemo qui impedit suscipit alias ea. Quia fugiat sit in iste officiis commodi quidem hic quas.&lt;/p&gt;</w:t>
      </w:r>
    </w:p>
    <w:p w:rsidR="00000000" w:rsidDel="00000000" w:rsidP="00000000" w:rsidRDefault="00000000" w:rsidRPr="00000000" w14:paraId="0000017F">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80">
      <w:pPr>
        <w:spacing w:after="934" w:lineRule="auto"/>
        <w:ind w:left="25" w:firstLine="30"/>
        <w:rPr/>
      </w:pPr>
      <w:r w:rsidDel="00000000" w:rsidR="00000000" w:rsidRPr="00000000">
        <w:rPr>
          <w:rtl w:val="0"/>
        </w:rPr>
      </w:r>
    </w:p>
    <w:p w:rsidR="00000000" w:rsidDel="00000000" w:rsidP="00000000" w:rsidRDefault="00000000" w:rsidRPr="00000000" w14:paraId="00000181">
      <w:pPr>
        <w:spacing w:after="934" w:lineRule="auto"/>
        <w:ind w:left="25" w:firstLine="30"/>
        <w:rPr/>
      </w:pPr>
      <w:r w:rsidDel="00000000" w:rsidR="00000000" w:rsidRPr="00000000">
        <w:rPr>
          <w:rtl w:val="0"/>
        </w:rPr>
        <w:t xml:space="preserve">        &lt;div class="row"&gt;</w:t>
      </w:r>
    </w:p>
    <w:p w:rsidR="00000000" w:rsidDel="00000000" w:rsidP="00000000" w:rsidRDefault="00000000" w:rsidRPr="00000000" w14:paraId="00000182">
      <w:pPr>
        <w:spacing w:after="934" w:lineRule="auto"/>
        <w:ind w:left="25" w:firstLine="30"/>
        <w:rPr/>
      </w:pPr>
      <w:r w:rsidDel="00000000" w:rsidR="00000000" w:rsidRPr="00000000">
        <w:rPr>
          <w:rtl w:val="0"/>
        </w:rPr>
      </w:r>
    </w:p>
    <w:p w:rsidR="00000000" w:rsidDel="00000000" w:rsidP="00000000" w:rsidRDefault="00000000" w:rsidRPr="00000000" w14:paraId="00000183">
      <w:pPr>
        <w:spacing w:after="934" w:lineRule="auto"/>
        <w:ind w:left="25" w:firstLine="30"/>
        <w:rPr/>
      </w:pPr>
      <w:r w:rsidDel="00000000" w:rsidR="00000000" w:rsidRPr="00000000">
        <w:rPr>
          <w:rtl w:val="0"/>
        </w:rPr>
        <w:t xml:space="preserve">          &lt;div class="col-xl-3 col-lg-4 col-md-6" data-aos="fade-up" data-aos-delay="100"&gt;</w:t>
      </w:r>
    </w:p>
    <w:p w:rsidR="00000000" w:rsidDel="00000000" w:rsidP="00000000" w:rsidRDefault="00000000" w:rsidRPr="00000000" w14:paraId="00000184">
      <w:pPr>
        <w:spacing w:after="934" w:lineRule="auto"/>
        <w:ind w:left="25" w:firstLine="30"/>
        <w:rPr/>
      </w:pPr>
      <w:r w:rsidDel="00000000" w:rsidR="00000000" w:rsidRPr="00000000">
        <w:rPr>
          <w:rtl w:val="0"/>
        </w:rPr>
        <w:t xml:space="preserve">            &lt;div class="member"&gt;</w:t>
      </w:r>
    </w:p>
    <w:p w:rsidR="00000000" w:rsidDel="00000000" w:rsidP="00000000" w:rsidRDefault="00000000" w:rsidRPr="00000000" w14:paraId="00000185">
      <w:pPr>
        <w:spacing w:after="934" w:lineRule="auto"/>
        <w:ind w:left="25" w:firstLine="30"/>
        <w:rPr/>
      </w:pPr>
      <w:r w:rsidDel="00000000" w:rsidR="00000000" w:rsidRPr="00000000">
        <w:rPr>
          <w:rtl w:val="0"/>
        </w:rPr>
        <w:t xml:space="preserve">              &lt;img src="assets/img/team/team-1.jpg" class="img-fluid" alt=""&gt;</w:t>
      </w:r>
    </w:p>
    <w:p w:rsidR="00000000" w:rsidDel="00000000" w:rsidP="00000000" w:rsidRDefault="00000000" w:rsidRPr="00000000" w14:paraId="00000186">
      <w:pPr>
        <w:spacing w:after="934" w:lineRule="auto"/>
        <w:ind w:left="25" w:firstLine="30"/>
        <w:rPr/>
      </w:pPr>
      <w:r w:rsidDel="00000000" w:rsidR="00000000" w:rsidRPr="00000000">
        <w:rPr>
          <w:rtl w:val="0"/>
        </w:rPr>
        <w:t xml:space="preserve">              &lt;div class="member-info"&gt;</w:t>
      </w:r>
    </w:p>
    <w:p w:rsidR="00000000" w:rsidDel="00000000" w:rsidP="00000000" w:rsidRDefault="00000000" w:rsidRPr="00000000" w14:paraId="00000187">
      <w:pPr>
        <w:spacing w:after="934" w:lineRule="auto"/>
        <w:ind w:left="25" w:firstLine="30"/>
        <w:rPr/>
      </w:pPr>
      <w:r w:rsidDel="00000000" w:rsidR="00000000" w:rsidRPr="00000000">
        <w:rPr>
          <w:rtl w:val="0"/>
        </w:rPr>
        <w:t xml:space="preserve">                &lt;div class="member-info-content"&gt;</w:t>
      </w:r>
    </w:p>
    <w:p w:rsidR="00000000" w:rsidDel="00000000" w:rsidP="00000000" w:rsidRDefault="00000000" w:rsidRPr="00000000" w14:paraId="00000188">
      <w:pPr>
        <w:spacing w:after="934" w:lineRule="auto"/>
        <w:ind w:left="25" w:firstLine="30"/>
        <w:rPr/>
      </w:pPr>
      <w:r w:rsidDel="00000000" w:rsidR="00000000" w:rsidRPr="00000000">
        <w:rPr>
          <w:rtl w:val="0"/>
        </w:rPr>
        <w:t xml:space="preserve">                  &lt;h4&gt;Walter White&lt;/h4&gt;</w:t>
      </w:r>
    </w:p>
    <w:p w:rsidR="00000000" w:rsidDel="00000000" w:rsidP="00000000" w:rsidRDefault="00000000" w:rsidRPr="00000000" w14:paraId="00000189">
      <w:pPr>
        <w:spacing w:after="934" w:lineRule="auto"/>
        <w:ind w:left="25" w:firstLine="30"/>
        <w:rPr/>
      </w:pPr>
      <w:r w:rsidDel="00000000" w:rsidR="00000000" w:rsidRPr="00000000">
        <w:rPr>
          <w:rtl w:val="0"/>
        </w:rPr>
        <w:t xml:space="preserve">                  &lt;span&gt;Chief Executive Officer&lt;/span&gt;</w:t>
      </w:r>
    </w:p>
    <w:p w:rsidR="00000000" w:rsidDel="00000000" w:rsidP="00000000" w:rsidRDefault="00000000" w:rsidRPr="00000000" w14:paraId="0000018A">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8B">
      <w:pPr>
        <w:spacing w:after="934" w:lineRule="auto"/>
        <w:ind w:left="25" w:firstLine="30"/>
        <w:rPr/>
      </w:pPr>
      <w:r w:rsidDel="00000000" w:rsidR="00000000" w:rsidRPr="00000000">
        <w:rPr>
          <w:rtl w:val="0"/>
        </w:rPr>
        <w:t xml:space="preserve">                &lt;div class="social"&gt;</w:t>
      </w:r>
    </w:p>
    <w:p w:rsidR="00000000" w:rsidDel="00000000" w:rsidP="00000000" w:rsidRDefault="00000000" w:rsidRPr="00000000" w14:paraId="0000018C">
      <w:pPr>
        <w:spacing w:after="934" w:lineRule="auto"/>
        <w:ind w:left="25" w:firstLine="30"/>
        <w:rPr/>
      </w:pPr>
      <w:r w:rsidDel="00000000" w:rsidR="00000000" w:rsidRPr="00000000">
        <w:rPr>
          <w:rtl w:val="0"/>
        </w:rPr>
        <w:t xml:space="preserve">                  &lt;a href=""&gt;&lt;i class="bi bi-twitter"&gt;&lt;/i&gt;&lt;/a&gt;</w:t>
      </w:r>
    </w:p>
    <w:p w:rsidR="00000000" w:rsidDel="00000000" w:rsidP="00000000" w:rsidRDefault="00000000" w:rsidRPr="00000000" w14:paraId="0000018D">
      <w:pPr>
        <w:spacing w:after="934" w:lineRule="auto"/>
        <w:ind w:left="25" w:firstLine="30"/>
        <w:rPr/>
      </w:pPr>
      <w:r w:rsidDel="00000000" w:rsidR="00000000" w:rsidRPr="00000000">
        <w:rPr>
          <w:rtl w:val="0"/>
        </w:rPr>
        <w:t xml:space="preserve">                  &lt;a href=""&gt;&lt;i class="bi bi-facebook"&gt;&lt;/i&gt;&lt;/a&gt;</w:t>
      </w:r>
    </w:p>
    <w:p w:rsidR="00000000" w:rsidDel="00000000" w:rsidP="00000000" w:rsidRDefault="00000000" w:rsidRPr="00000000" w14:paraId="0000018E">
      <w:pPr>
        <w:spacing w:after="934" w:lineRule="auto"/>
        <w:ind w:left="25" w:firstLine="30"/>
        <w:rPr/>
      </w:pPr>
      <w:r w:rsidDel="00000000" w:rsidR="00000000" w:rsidRPr="00000000">
        <w:rPr>
          <w:rtl w:val="0"/>
        </w:rPr>
        <w:t xml:space="preserve">                  &lt;a href=""&gt;&lt;i class="bi bi-instagram"&gt;&lt;/i&gt;&lt;/a&gt;</w:t>
      </w:r>
    </w:p>
    <w:p w:rsidR="00000000" w:rsidDel="00000000" w:rsidP="00000000" w:rsidRDefault="00000000" w:rsidRPr="00000000" w14:paraId="0000018F">
      <w:pPr>
        <w:spacing w:after="934" w:lineRule="auto"/>
        <w:ind w:left="25" w:firstLine="30"/>
        <w:rPr/>
      </w:pPr>
      <w:r w:rsidDel="00000000" w:rsidR="00000000" w:rsidRPr="00000000">
        <w:rPr>
          <w:rtl w:val="0"/>
        </w:rPr>
        <w:t xml:space="preserve">                  &lt;a href=""&gt;&lt;i class="bi bi-linkedin"&gt;&lt;/i&gt;&lt;/a&gt;</w:t>
      </w:r>
    </w:p>
    <w:p w:rsidR="00000000" w:rsidDel="00000000" w:rsidP="00000000" w:rsidRDefault="00000000" w:rsidRPr="00000000" w14:paraId="00000190">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91">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9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93">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94">
      <w:pPr>
        <w:spacing w:after="934" w:lineRule="auto"/>
        <w:ind w:left="25" w:firstLine="30"/>
        <w:rPr/>
      </w:pPr>
      <w:r w:rsidDel="00000000" w:rsidR="00000000" w:rsidRPr="00000000">
        <w:rPr>
          <w:rtl w:val="0"/>
        </w:rPr>
      </w:r>
    </w:p>
    <w:p w:rsidR="00000000" w:rsidDel="00000000" w:rsidP="00000000" w:rsidRDefault="00000000" w:rsidRPr="00000000" w14:paraId="00000195">
      <w:pPr>
        <w:spacing w:after="934" w:lineRule="auto"/>
        <w:ind w:left="25" w:firstLine="30"/>
        <w:rPr/>
      </w:pPr>
      <w:r w:rsidDel="00000000" w:rsidR="00000000" w:rsidRPr="00000000">
        <w:rPr>
          <w:rtl w:val="0"/>
        </w:rPr>
        <w:t xml:space="preserve">          &lt;div class="col-xl-3 col-lg-4 col-md-6" data-aos="fade-up" data-aos-delay="200"&gt;</w:t>
      </w:r>
    </w:p>
    <w:p w:rsidR="00000000" w:rsidDel="00000000" w:rsidP="00000000" w:rsidRDefault="00000000" w:rsidRPr="00000000" w14:paraId="00000196">
      <w:pPr>
        <w:spacing w:after="934" w:lineRule="auto"/>
        <w:ind w:left="25" w:firstLine="30"/>
        <w:rPr/>
      </w:pPr>
      <w:r w:rsidDel="00000000" w:rsidR="00000000" w:rsidRPr="00000000">
        <w:rPr>
          <w:rtl w:val="0"/>
        </w:rPr>
        <w:t xml:space="preserve">            &lt;div class="member"&gt;</w:t>
      </w:r>
    </w:p>
    <w:p w:rsidR="00000000" w:rsidDel="00000000" w:rsidP="00000000" w:rsidRDefault="00000000" w:rsidRPr="00000000" w14:paraId="00000197">
      <w:pPr>
        <w:spacing w:after="934" w:lineRule="auto"/>
        <w:ind w:left="25" w:firstLine="30"/>
        <w:rPr/>
      </w:pPr>
      <w:r w:rsidDel="00000000" w:rsidR="00000000" w:rsidRPr="00000000">
        <w:rPr>
          <w:rtl w:val="0"/>
        </w:rPr>
        <w:t xml:space="preserve">              &lt;img src="assets/img/team/team-2.jpg" class="img-fluid" alt=""&gt;</w:t>
      </w:r>
    </w:p>
    <w:p w:rsidR="00000000" w:rsidDel="00000000" w:rsidP="00000000" w:rsidRDefault="00000000" w:rsidRPr="00000000" w14:paraId="00000198">
      <w:pPr>
        <w:spacing w:after="934" w:lineRule="auto"/>
        <w:ind w:left="25" w:firstLine="30"/>
        <w:rPr/>
      </w:pPr>
      <w:r w:rsidDel="00000000" w:rsidR="00000000" w:rsidRPr="00000000">
        <w:rPr>
          <w:rtl w:val="0"/>
        </w:rPr>
        <w:t xml:space="preserve">              &lt;div class="member-info"&gt;</w:t>
      </w:r>
    </w:p>
    <w:p w:rsidR="00000000" w:rsidDel="00000000" w:rsidP="00000000" w:rsidRDefault="00000000" w:rsidRPr="00000000" w14:paraId="00000199">
      <w:pPr>
        <w:spacing w:after="934" w:lineRule="auto"/>
        <w:ind w:left="25" w:firstLine="30"/>
        <w:rPr/>
      </w:pPr>
      <w:r w:rsidDel="00000000" w:rsidR="00000000" w:rsidRPr="00000000">
        <w:rPr>
          <w:rtl w:val="0"/>
        </w:rPr>
        <w:t xml:space="preserve">                &lt;div class="member-info-content"&gt;</w:t>
      </w:r>
    </w:p>
    <w:p w:rsidR="00000000" w:rsidDel="00000000" w:rsidP="00000000" w:rsidRDefault="00000000" w:rsidRPr="00000000" w14:paraId="0000019A">
      <w:pPr>
        <w:spacing w:after="934" w:lineRule="auto"/>
        <w:ind w:left="25" w:firstLine="30"/>
        <w:rPr/>
      </w:pPr>
      <w:r w:rsidDel="00000000" w:rsidR="00000000" w:rsidRPr="00000000">
        <w:rPr>
          <w:rtl w:val="0"/>
        </w:rPr>
        <w:t xml:space="preserve">                  &lt;h4&gt;Sarah Jhonson&lt;/h4&gt;</w:t>
      </w:r>
    </w:p>
    <w:p w:rsidR="00000000" w:rsidDel="00000000" w:rsidP="00000000" w:rsidRDefault="00000000" w:rsidRPr="00000000" w14:paraId="0000019B">
      <w:pPr>
        <w:spacing w:after="934" w:lineRule="auto"/>
        <w:ind w:left="25" w:firstLine="30"/>
        <w:rPr/>
      </w:pPr>
      <w:r w:rsidDel="00000000" w:rsidR="00000000" w:rsidRPr="00000000">
        <w:rPr>
          <w:rtl w:val="0"/>
        </w:rPr>
        <w:t xml:space="preserve">                  &lt;span&gt;Product Manager&lt;/span&gt;</w:t>
      </w:r>
    </w:p>
    <w:p w:rsidR="00000000" w:rsidDel="00000000" w:rsidP="00000000" w:rsidRDefault="00000000" w:rsidRPr="00000000" w14:paraId="0000019C">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9D">
      <w:pPr>
        <w:spacing w:after="934" w:lineRule="auto"/>
        <w:ind w:left="25" w:firstLine="30"/>
        <w:rPr/>
      </w:pPr>
      <w:r w:rsidDel="00000000" w:rsidR="00000000" w:rsidRPr="00000000">
        <w:rPr>
          <w:rtl w:val="0"/>
        </w:rPr>
        <w:t xml:space="preserve">                &lt;div class="social"&gt;</w:t>
      </w:r>
    </w:p>
    <w:p w:rsidR="00000000" w:rsidDel="00000000" w:rsidP="00000000" w:rsidRDefault="00000000" w:rsidRPr="00000000" w14:paraId="0000019E">
      <w:pPr>
        <w:spacing w:after="934" w:lineRule="auto"/>
        <w:ind w:left="25" w:firstLine="30"/>
        <w:rPr/>
      </w:pPr>
      <w:r w:rsidDel="00000000" w:rsidR="00000000" w:rsidRPr="00000000">
        <w:rPr>
          <w:rtl w:val="0"/>
        </w:rPr>
        <w:t xml:space="preserve">                  &lt;a href=""&gt;&lt;i class="bi bi-twitter"&gt;&lt;/i&gt;&lt;/a&gt;</w:t>
      </w:r>
    </w:p>
    <w:p w:rsidR="00000000" w:rsidDel="00000000" w:rsidP="00000000" w:rsidRDefault="00000000" w:rsidRPr="00000000" w14:paraId="0000019F">
      <w:pPr>
        <w:spacing w:after="934" w:lineRule="auto"/>
        <w:ind w:left="25" w:firstLine="30"/>
        <w:rPr/>
      </w:pPr>
      <w:r w:rsidDel="00000000" w:rsidR="00000000" w:rsidRPr="00000000">
        <w:rPr>
          <w:rtl w:val="0"/>
        </w:rPr>
        <w:t xml:space="preserve">                  &lt;a href=""&gt;&lt;i class="bi bi-facebook"&gt;&lt;/i&gt;&lt;/a&gt;</w:t>
      </w:r>
    </w:p>
    <w:p w:rsidR="00000000" w:rsidDel="00000000" w:rsidP="00000000" w:rsidRDefault="00000000" w:rsidRPr="00000000" w14:paraId="000001A0">
      <w:pPr>
        <w:spacing w:after="934" w:lineRule="auto"/>
        <w:ind w:left="25" w:firstLine="30"/>
        <w:rPr/>
      </w:pPr>
      <w:r w:rsidDel="00000000" w:rsidR="00000000" w:rsidRPr="00000000">
        <w:rPr>
          <w:rtl w:val="0"/>
        </w:rPr>
        <w:t xml:space="preserve">                  &lt;a href=""&gt;&lt;i class="bi bi-instagram"&gt;&lt;/i&gt;&lt;/a&gt;</w:t>
      </w:r>
    </w:p>
    <w:p w:rsidR="00000000" w:rsidDel="00000000" w:rsidP="00000000" w:rsidRDefault="00000000" w:rsidRPr="00000000" w14:paraId="000001A1">
      <w:pPr>
        <w:spacing w:after="934" w:lineRule="auto"/>
        <w:ind w:left="25" w:firstLine="30"/>
        <w:rPr/>
      </w:pPr>
      <w:r w:rsidDel="00000000" w:rsidR="00000000" w:rsidRPr="00000000">
        <w:rPr>
          <w:rtl w:val="0"/>
        </w:rPr>
        <w:t xml:space="preserve">                  &lt;a href=""&gt;&lt;i class="bi bi-linkedin"&gt;&lt;/i&gt;&lt;/a&gt;</w:t>
      </w:r>
    </w:p>
    <w:p w:rsidR="00000000" w:rsidDel="00000000" w:rsidP="00000000" w:rsidRDefault="00000000" w:rsidRPr="00000000" w14:paraId="000001A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A3">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A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A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A6">
      <w:pPr>
        <w:spacing w:after="934" w:lineRule="auto"/>
        <w:ind w:left="25" w:firstLine="30"/>
        <w:rPr/>
      </w:pPr>
      <w:r w:rsidDel="00000000" w:rsidR="00000000" w:rsidRPr="00000000">
        <w:rPr>
          <w:rtl w:val="0"/>
        </w:rPr>
      </w:r>
    </w:p>
    <w:p w:rsidR="00000000" w:rsidDel="00000000" w:rsidP="00000000" w:rsidRDefault="00000000" w:rsidRPr="00000000" w14:paraId="000001A7">
      <w:pPr>
        <w:spacing w:after="934" w:lineRule="auto"/>
        <w:ind w:left="25" w:firstLine="30"/>
        <w:rPr/>
      </w:pPr>
      <w:r w:rsidDel="00000000" w:rsidR="00000000" w:rsidRPr="00000000">
        <w:rPr>
          <w:rtl w:val="0"/>
        </w:rPr>
        <w:t xml:space="preserve">          &lt;div class="col-xl-3 col-lg-4 col-md-6" data-aos="fade-up" data-aos-delay="300"&gt;</w:t>
      </w:r>
    </w:p>
    <w:p w:rsidR="00000000" w:rsidDel="00000000" w:rsidP="00000000" w:rsidRDefault="00000000" w:rsidRPr="00000000" w14:paraId="000001A8">
      <w:pPr>
        <w:spacing w:after="934" w:lineRule="auto"/>
        <w:ind w:left="25" w:firstLine="30"/>
        <w:rPr/>
      </w:pPr>
      <w:r w:rsidDel="00000000" w:rsidR="00000000" w:rsidRPr="00000000">
        <w:rPr>
          <w:rtl w:val="0"/>
        </w:rPr>
        <w:t xml:space="preserve">            &lt;div class="member"&gt;</w:t>
      </w:r>
    </w:p>
    <w:p w:rsidR="00000000" w:rsidDel="00000000" w:rsidP="00000000" w:rsidRDefault="00000000" w:rsidRPr="00000000" w14:paraId="000001A9">
      <w:pPr>
        <w:spacing w:after="934" w:lineRule="auto"/>
        <w:ind w:left="25" w:firstLine="30"/>
        <w:rPr/>
      </w:pPr>
      <w:r w:rsidDel="00000000" w:rsidR="00000000" w:rsidRPr="00000000">
        <w:rPr>
          <w:rtl w:val="0"/>
        </w:rPr>
        <w:t xml:space="preserve">              &lt;img src="assets/img/team/team-3.jpg" class="img-fluid" alt=""&gt;</w:t>
      </w:r>
    </w:p>
    <w:p w:rsidR="00000000" w:rsidDel="00000000" w:rsidP="00000000" w:rsidRDefault="00000000" w:rsidRPr="00000000" w14:paraId="000001AA">
      <w:pPr>
        <w:spacing w:after="934" w:lineRule="auto"/>
        <w:ind w:left="25" w:firstLine="30"/>
        <w:rPr/>
      </w:pPr>
      <w:r w:rsidDel="00000000" w:rsidR="00000000" w:rsidRPr="00000000">
        <w:rPr>
          <w:rtl w:val="0"/>
        </w:rPr>
        <w:t xml:space="preserve">              &lt;div class="member-info"&gt;</w:t>
      </w:r>
    </w:p>
    <w:p w:rsidR="00000000" w:rsidDel="00000000" w:rsidP="00000000" w:rsidRDefault="00000000" w:rsidRPr="00000000" w14:paraId="000001AB">
      <w:pPr>
        <w:spacing w:after="934" w:lineRule="auto"/>
        <w:ind w:left="25" w:firstLine="30"/>
        <w:rPr/>
      </w:pPr>
      <w:r w:rsidDel="00000000" w:rsidR="00000000" w:rsidRPr="00000000">
        <w:rPr>
          <w:rtl w:val="0"/>
        </w:rPr>
        <w:t xml:space="preserve">                &lt;div class="member-info-content"&gt;</w:t>
      </w:r>
    </w:p>
    <w:p w:rsidR="00000000" w:rsidDel="00000000" w:rsidP="00000000" w:rsidRDefault="00000000" w:rsidRPr="00000000" w14:paraId="000001AC">
      <w:pPr>
        <w:spacing w:after="934" w:lineRule="auto"/>
        <w:ind w:left="25" w:firstLine="30"/>
        <w:rPr/>
      </w:pPr>
      <w:r w:rsidDel="00000000" w:rsidR="00000000" w:rsidRPr="00000000">
        <w:rPr>
          <w:rtl w:val="0"/>
        </w:rPr>
        <w:t xml:space="preserve">                  &lt;h4&gt;William Anderson&lt;/h4&gt;</w:t>
      </w:r>
    </w:p>
    <w:p w:rsidR="00000000" w:rsidDel="00000000" w:rsidP="00000000" w:rsidRDefault="00000000" w:rsidRPr="00000000" w14:paraId="000001AD">
      <w:pPr>
        <w:spacing w:after="934" w:lineRule="auto"/>
        <w:ind w:left="25" w:firstLine="30"/>
        <w:rPr/>
      </w:pPr>
      <w:r w:rsidDel="00000000" w:rsidR="00000000" w:rsidRPr="00000000">
        <w:rPr>
          <w:rtl w:val="0"/>
        </w:rPr>
        <w:t xml:space="preserve">                  &lt;span&gt;CTO&lt;/span&gt;</w:t>
      </w:r>
    </w:p>
    <w:p w:rsidR="00000000" w:rsidDel="00000000" w:rsidP="00000000" w:rsidRDefault="00000000" w:rsidRPr="00000000" w14:paraId="000001AE">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AF">
      <w:pPr>
        <w:spacing w:after="934" w:lineRule="auto"/>
        <w:ind w:left="25" w:firstLine="30"/>
        <w:rPr/>
      </w:pPr>
      <w:r w:rsidDel="00000000" w:rsidR="00000000" w:rsidRPr="00000000">
        <w:rPr>
          <w:rtl w:val="0"/>
        </w:rPr>
        <w:t xml:space="preserve">                &lt;div class="social"&gt;</w:t>
      </w:r>
    </w:p>
    <w:p w:rsidR="00000000" w:rsidDel="00000000" w:rsidP="00000000" w:rsidRDefault="00000000" w:rsidRPr="00000000" w14:paraId="000001B0">
      <w:pPr>
        <w:spacing w:after="934" w:lineRule="auto"/>
        <w:ind w:left="25" w:firstLine="30"/>
        <w:rPr/>
      </w:pPr>
      <w:r w:rsidDel="00000000" w:rsidR="00000000" w:rsidRPr="00000000">
        <w:rPr>
          <w:rtl w:val="0"/>
        </w:rPr>
        <w:t xml:space="preserve">                  &lt;a href=""&gt;&lt;i class="bi bi-twitter"&gt;&lt;/i&gt;&lt;/a&gt;</w:t>
      </w:r>
    </w:p>
    <w:p w:rsidR="00000000" w:rsidDel="00000000" w:rsidP="00000000" w:rsidRDefault="00000000" w:rsidRPr="00000000" w14:paraId="000001B1">
      <w:pPr>
        <w:spacing w:after="934" w:lineRule="auto"/>
        <w:ind w:left="25" w:firstLine="30"/>
        <w:rPr/>
      </w:pPr>
      <w:r w:rsidDel="00000000" w:rsidR="00000000" w:rsidRPr="00000000">
        <w:rPr>
          <w:rtl w:val="0"/>
        </w:rPr>
        <w:t xml:space="preserve">                  &lt;a href=""&gt;&lt;i class="bi bi-facebook"&gt;&lt;/i&gt;&lt;/a&gt;</w:t>
      </w:r>
    </w:p>
    <w:p w:rsidR="00000000" w:rsidDel="00000000" w:rsidP="00000000" w:rsidRDefault="00000000" w:rsidRPr="00000000" w14:paraId="000001B2">
      <w:pPr>
        <w:spacing w:after="934" w:lineRule="auto"/>
        <w:ind w:left="25" w:firstLine="30"/>
        <w:rPr/>
      </w:pPr>
      <w:r w:rsidDel="00000000" w:rsidR="00000000" w:rsidRPr="00000000">
        <w:rPr>
          <w:rtl w:val="0"/>
        </w:rPr>
        <w:t xml:space="preserve">                  &lt;a href=""&gt;&lt;i class="bi bi-instagram"&gt;&lt;/i&gt;&lt;/a&gt;</w:t>
      </w:r>
    </w:p>
    <w:p w:rsidR="00000000" w:rsidDel="00000000" w:rsidP="00000000" w:rsidRDefault="00000000" w:rsidRPr="00000000" w14:paraId="000001B3">
      <w:pPr>
        <w:spacing w:after="934" w:lineRule="auto"/>
        <w:ind w:left="25" w:firstLine="30"/>
        <w:rPr/>
      </w:pPr>
      <w:r w:rsidDel="00000000" w:rsidR="00000000" w:rsidRPr="00000000">
        <w:rPr>
          <w:rtl w:val="0"/>
        </w:rPr>
        <w:t xml:space="preserve">                  &lt;a href=""&gt;&lt;i class="bi bi-linkedin"&gt;&lt;/i&gt;&lt;/a&gt;</w:t>
      </w:r>
    </w:p>
    <w:p w:rsidR="00000000" w:rsidDel="00000000" w:rsidP="00000000" w:rsidRDefault="00000000" w:rsidRPr="00000000" w14:paraId="000001B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B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B6">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B7">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B8">
      <w:pPr>
        <w:spacing w:after="934" w:lineRule="auto"/>
        <w:ind w:left="25" w:firstLine="30"/>
        <w:rPr/>
      </w:pPr>
      <w:r w:rsidDel="00000000" w:rsidR="00000000" w:rsidRPr="00000000">
        <w:rPr>
          <w:rtl w:val="0"/>
        </w:rPr>
      </w:r>
    </w:p>
    <w:p w:rsidR="00000000" w:rsidDel="00000000" w:rsidP="00000000" w:rsidRDefault="00000000" w:rsidRPr="00000000" w14:paraId="000001B9">
      <w:pPr>
        <w:spacing w:after="934" w:lineRule="auto"/>
        <w:ind w:left="25" w:firstLine="30"/>
        <w:rPr/>
      </w:pPr>
      <w:r w:rsidDel="00000000" w:rsidR="00000000" w:rsidRPr="00000000">
        <w:rPr>
          <w:rtl w:val="0"/>
        </w:rPr>
        <w:t xml:space="preserve">          &lt;div class="col-xl-3 col-lg-4 col-md-6" data-aos="fade-up" data-aos-delay="400"&gt;</w:t>
      </w:r>
    </w:p>
    <w:p w:rsidR="00000000" w:rsidDel="00000000" w:rsidP="00000000" w:rsidRDefault="00000000" w:rsidRPr="00000000" w14:paraId="000001BA">
      <w:pPr>
        <w:spacing w:after="934" w:lineRule="auto"/>
        <w:ind w:left="25" w:firstLine="30"/>
        <w:rPr/>
      </w:pPr>
      <w:r w:rsidDel="00000000" w:rsidR="00000000" w:rsidRPr="00000000">
        <w:rPr>
          <w:rtl w:val="0"/>
        </w:rPr>
        <w:t xml:space="preserve">            &lt;div class="member"&gt;</w:t>
      </w:r>
    </w:p>
    <w:p w:rsidR="00000000" w:rsidDel="00000000" w:rsidP="00000000" w:rsidRDefault="00000000" w:rsidRPr="00000000" w14:paraId="000001BB">
      <w:pPr>
        <w:spacing w:after="934" w:lineRule="auto"/>
        <w:ind w:left="25" w:firstLine="30"/>
        <w:rPr/>
      </w:pPr>
      <w:r w:rsidDel="00000000" w:rsidR="00000000" w:rsidRPr="00000000">
        <w:rPr>
          <w:rtl w:val="0"/>
        </w:rPr>
        <w:t xml:space="preserve">              &lt;img src="assets/img/team/team-4.jpg" class="img-fluid" alt=""&gt;</w:t>
      </w:r>
    </w:p>
    <w:p w:rsidR="00000000" w:rsidDel="00000000" w:rsidP="00000000" w:rsidRDefault="00000000" w:rsidRPr="00000000" w14:paraId="000001BC">
      <w:pPr>
        <w:spacing w:after="934" w:lineRule="auto"/>
        <w:ind w:left="25" w:firstLine="30"/>
        <w:rPr/>
      </w:pPr>
      <w:r w:rsidDel="00000000" w:rsidR="00000000" w:rsidRPr="00000000">
        <w:rPr>
          <w:rtl w:val="0"/>
        </w:rPr>
        <w:t xml:space="preserve">              &lt;div class="member-info"&gt;</w:t>
      </w:r>
    </w:p>
    <w:p w:rsidR="00000000" w:rsidDel="00000000" w:rsidP="00000000" w:rsidRDefault="00000000" w:rsidRPr="00000000" w14:paraId="000001BD">
      <w:pPr>
        <w:spacing w:after="934" w:lineRule="auto"/>
        <w:ind w:left="25" w:firstLine="30"/>
        <w:rPr/>
      </w:pPr>
      <w:r w:rsidDel="00000000" w:rsidR="00000000" w:rsidRPr="00000000">
        <w:rPr>
          <w:rtl w:val="0"/>
        </w:rPr>
        <w:t xml:space="preserve">                &lt;div class="member-info-content"&gt;</w:t>
      </w:r>
    </w:p>
    <w:p w:rsidR="00000000" w:rsidDel="00000000" w:rsidP="00000000" w:rsidRDefault="00000000" w:rsidRPr="00000000" w14:paraId="000001BE">
      <w:pPr>
        <w:spacing w:after="934" w:lineRule="auto"/>
        <w:ind w:left="25" w:firstLine="30"/>
        <w:rPr/>
      </w:pPr>
      <w:r w:rsidDel="00000000" w:rsidR="00000000" w:rsidRPr="00000000">
        <w:rPr>
          <w:rtl w:val="0"/>
        </w:rPr>
        <w:t xml:space="preserve">                  &lt;h4&gt;Amanda Jepson&lt;/h4&gt;</w:t>
      </w:r>
    </w:p>
    <w:p w:rsidR="00000000" w:rsidDel="00000000" w:rsidP="00000000" w:rsidRDefault="00000000" w:rsidRPr="00000000" w14:paraId="000001BF">
      <w:pPr>
        <w:spacing w:after="934" w:lineRule="auto"/>
        <w:ind w:left="25" w:firstLine="30"/>
        <w:rPr/>
      </w:pPr>
      <w:r w:rsidDel="00000000" w:rsidR="00000000" w:rsidRPr="00000000">
        <w:rPr>
          <w:rtl w:val="0"/>
        </w:rPr>
        <w:t xml:space="preserve">                  &lt;span&gt;Accountant&lt;/span&gt;</w:t>
      </w:r>
    </w:p>
    <w:p w:rsidR="00000000" w:rsidDel="00000000" w:rsidP="00000000" w:rsidRDefault="00000000" w:rsidRPr="00000000" w14:paraId="000001C0">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C1">
      <w:pPr>
        <w:spacing w:after="934" w:lineRule="auto"/>
        <w:ind w:left="25" w:firstLine="30"/>
        <w:rPr/>
      </w:pPr>
      <w:r w:rsidDel="00000000" w:rsidR="00000000" w:rsidRPr="00000000">
        <w:rPr>
          <w:rtl w:val="0"/>
        </w:rPr>
        <w:t xml:space="preserve">                &lt;div class="social"&gt;</w:t>
      </w:r>
    </w:p>
    <w:p w:rsidR="00000000" w:rsidDel="00000000" w:rsidP="00000000" w:rsidRDefault="00000000" w:rsidRPr="00000000" w14:paraId="000001C2">
      <w:pPr>
        <w:spacing w:after="934" w:lineRule="auto"/>
        <w:ind w:left="25" w:firstLine="30"/>
        <w:rPr/>
      </w:pPr>
      <w:r w:rsidDel="00000000" w:rsidR="00000000" w:rsidRPr="00000000">
        <w:rPr>
          <w:rtl w:val="0"/>
        </w:rPr>
        <w:t xml:space="preserve">                  &lt;a href=""&gt;&lt;i class="bi bi-twitter"&gt;&lt;/i&gt;&lt;/a&gt;</w:t>
      </w:r>
    </w:p>
    <w:p w:rsidR="00000000" w:rsidDel="00000000" w:rsidP="00000000" w:rsidRDefault="00000000" w:rsidRPr="00000000" w14:paraId="000001C3">
      <w:pPr>
        <w:spacing w:after="934" w:lineRule="auto"/>
        <w:ind w:left="25" w:firstLine="30"/>
        <w:rPr/>
      </w:pPr>
      <w:r w:rsidDel="00000000" w:rsidR="00000000" w:rsidRPr="00000000">
        <w:rPr>
          <w:rtl w:val="0"/>
        </w:rPr>
        <w:t xml:space="preserve">                  &lt;a href=""&gt;&lt;i class="bi bi-facebook"&gt;&lt;/i&gt;&lt;/a&gt;</w:t>
      </w:r>
    </w:p>
    <w:p w:rsidR="00000000" w:rsidDel="00000000" w:rsidP="00000000" w:rsidRDefault="00000000" w:rsidRPr="00000000" w14:paraId="000001C4">
      <w:pPr>
        <w:spacing w:after="934" w:lineRule="auto"/>
        <w:ind w:left="25" w:firstLine="30"/>
        <w:rPr/>
      </w:pPr>
      <w:r w:rsidDel="00000000" w:rsidR="00000000" w:rsidRPr="00000000">
        <w:rPr>
          <w:rtl w:val="0"/>
        </w:rPr>
        <w:t xml:space="preserve">                  &lt;a href=""&gt;&lt;i class="bi bi-instagram"&gt;&lt;/i&gt;&lt;/a&gt;</w:t>
      </w:r>
    </w:p>
    <w:p w:rsidR="00000000" w:rsidDel="00000000" w:rsidP="00000000" w:rsidRDefault="00000000" w:rsidRPr="00000000" w14:paraId="000001C5">
      <w:pPr>
        <w:spacing w:after="934" w:lineRule="auto"/>
        <w:ind w:left="25" w:firstLine="30"/>
        <w:rPr/>
      </w:pPr>
      <w:r w:rsidDel="00000000" w:rsidR="00000000" w:rsidRPr="00000000">
        <w:rPr>
          <w:rtl w:val="0"/>
        </w:rPr>
        <w:t xml:space="preserve">                  &lt;a href=""&gt;&lt;i class="bi bi-linkedin"&gt;&lt;/i&gt;&lt;/a&gt;</w:t>
      </w:r>
    </w:p>
    <w:p w:rsidR="00000000" w:rsidDel="00000000" w:rsidP="00000000" w:rsidRDefault="00000000" w:rsidRPr="00000000" w14:paraId="000001C6">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C7">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C8">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C9">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CA">
      <w:pPr>
        <w:spacing w:after="934" w:lineRule="auto"/>
        <w:ind w:left="25" w:firstLine="30"/>
        <w:rPr/>
      </w:pPr>
      <w:r w:rsidDel="00000000" w:rsidR="00000000" w:rsidRPr="00000000">
        <w:rPr>
          <w:rtl w:val="0"/>
        </w:rPr>
      </w:r>
    </w:p>
    <w:p w:rsidR="00000000" w:rsidDel="00000000" w:rsidP="00000000" w:rsidRDefault="00000000" w:rsidRPr="00000000" w14:paraId="000001CB">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CC">
      <w:pPr>
        <w:spacing w:after="934" w:lineRule="auto"/>
        <w:ind w:left="25" w:firstLine="30"/>
        <w:rPr/>
      </w:pPr>
      <w:r w:rsidDel="00000000" w:rsidR="00000000" w:rsidRPr="00000000">
        <w:rPr>
          <w:rtl w:val="0"/>
        </w:rPr>
      </w:r>
    </w:p>
    <w:p w:rsidR="00000000" w:rsidDel="00000000" w:rsidP="00000000" w:rsidRDefault="00000000" w:rsidRPr="00000000" w14:paraId="000001CD">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CE">
      <w:pPr>
        <w:spacing w:after="934" w:lineRule="auto"/>
        <w:ind w:left="25" w:firstLine="30"/>
        <w:rPr/>
      </w:pPr>
      <w:r w:rsidDel="00000000" w:rsidR="00000000" w:rsidRPr="00000000">
        <w:rPr>
          <w:rtl w:val="0"/>
        </w:rPr>
        <w:t xml:space="preserve">    &lt;/section&gt;&lt;!-- End Team Section --&gt;</w:t>
      </w:r>
    </w:p>
    <w:p w:rsidR="00000000" w:rsidDel="00000000" w:rsidP="00000000" w:rsidRDefault="00000000" w:rsidRPr="00000000" w14:paraId="000001CF">
      <w:pPr>
        <w:spacing w:after="934" w:lineRule="auto"/>
        <w:ind w:left="25" w:firstLine="30"/>
        <w:rPr/>
      </w:pPr>
      <w:r w:rsidDel="00000000" w:rsidR="00000000" w:rsidRPr="00000000">
        <w:rPr>
          <w:rtl w:val="0"/>
        </w:rPr>
      </w:r>
    </w:p>
    <w:p w:rsidR="00000000" w:rsidDel="00000000" w:rsidP="00000000" w:rsidRDefault="00000000" w:rsidRPr="00000000" w14:paraId="000001D0">
      <w:pPr>
        <w:spacing w:after="934" w:lineRule="auto"/>
        <w:ind w:left="25" w:firstLine="30"/>
        <w:rPr/>
      </w:pPr>
      <w:r w:rsidDel="00000000" w:rsidR="00000000" w:rsidRPr="00000000">
        <w:rPr>
          <w:rtl w:val="0"/>
        </w:rPr>
        <w:t xml:space="preserve">   </w:t>
      </w:r>
    </w:p>
    <w:p w:rsidR="00000000" w:rsidDel="00000000" w:rsidP="00000000" w:rsidRDefault="00000000" w:rsidRPr="00000000" w14:paraId="000001D1">
      <w:pPr>
        <w:spacing w:after="934" w:lineRule="auto"/>
        <w:ind w:left="25" w:firstLine="30"/>
        <w:rPr/>
      </w:pPr>
      <w:r w:rsidDel="00000000" w:rsidR="00000000" w:rsidRPr="00000000">
        <w:rPr>
          <w:rtl w:val="0"/>
        </w:rPr>
      </w:r>
    </w:p>
    <w:p w:rsidR="00000000" w:rsidDel="00000000" w:rsidP="00000000" w:rsidRDefault="00000000" w:rsidRPr="00000000" w14:paraId="000001D2">
      <w:pPr>
        <w:spacing w:after="934" w:lineRule="auto"/>
        <w:ind w:left="25" w:firstLine="30"/>
        <w:rPr/>
      </w:pPr>
      <w:r w:rsidDel="00000000" w:rsidR="00000000" w:rsidRPr="00000000">
        <w:rPr>
          <w:rtl w:val="0"/>
        </w:rPr>
        <w:t xml:space="preserve">    &lt;!-- ======= Contact Section ======= --&gt;</w:t>
      </w:r>
    </w:p>
    <w:p w:rsidR="00000000" w:rsidDel="00000000" w:rsidP="00000000" w:rsidRDefault="00000000" w:rsidRPr="00000000" w14:paraId="000001D3">
      <w:pPr>
        <w:spacing w:after="934" w:lineRule="auto"/>
        <w:ind w:left="25" w:firstLine="30"/>
        <w:rPr/>
      </w:pPr>
      <w:r w:rsidDel="00000000" w:rsidR="00000000" w:rsidRPr="00000000">
        <w:rPr>
          <w:rtl w:val="0"/>
        </w:rPr>
        <w:t xml:space="preserve">    &lt;section id="contact" class="contact section-bg"&gt;</w:t>
      </w:r>
    </w:p>
    <w:p w:rsidR="00000000" w:rsidDel="00000000" w:rsidP="00000000" w:rsidRDefault="00000000" w:rsidRPr="00000000" w14:paraId="000001D4">
      <w:pPr>
        <w:spacing w:after="934" w:lineRule="auto"/>
        <w:ind w:left="25" w:firstLine="30"/>
        <w:rPr/>
      </w:pPr>
      <w:r w:rsidDel="00000000" w:rsidR="00000000" w:rsidRPr="00000000">
        <w:rPr>
          <w:rtl w:val="0"/>
        </w:rPr>
        <w:t xml:space="preserve">      &lt;div class="container" data-aos="fade-up"&gt;</w:t>
      </w:r>
    </w:p>
    <w:p w:rsidR="00000000" w:rsidDel="00000000" w:rsidP="00000000" w:rsidRDefault="00000000" w:rsidRPr="00000000" w14:paraId="000001D5">
      <w:pPr>
        <w:spacing w:after="934" w:lineRule="auto"/>
        <w:ind w:left="25" w:firstLine="30"/>
        <w:rPr/>
      </w:pPr>
      <w:r w:rsidDel="00000000" w:rsidR="00000000" w:rsidRPr="00000000">
        <w:rPr>
          <w:rtl w:val="0"/>
        </w:rPr>
      </w:r>
    </w:p>
    <w:p w:rsidR="00000000" w:rsidDel="00000000" w:rsidP="00000000" w:rsidRDefault="00000000" w:rsidRPr="00000000" w14:paraId="000001D6">
      <w:pPr>
        <w:spacing w:after="934" w:lineRule="auto"/>
        <w:ind w:left="25" w:firstLine="30"/>
        <w:rPr/>
      </w:pPr>
      <w:r w:rsidDel="00000000" w:rsidR="00000000" w:rsidRPr="00000000">
        <w:rPr>
          <w:rtl w:val="0"/>
        </w:rPr>
        <w:t xml:space="preserve">        &lt;div class="section-title"&gt;</w:t>
      </w:r>
    </w:p>
    <w:p w:rsidR="00000000" w:rsidDel="00000000" w:rsidP="00000000" w:rsidRDefault="00000000" w:rsidRPr="00000000" w14:paraId="000001D7">
      <w:pPr>
        <w:spacing w:after="934" w:lineRule="auto"/>
        <w:ind w:left="25" w:firstLine="30"/>
        <w:rPr/>
      </w:pPr>
      <w:r w:rsidDel="00000000" w:rsidR="00000000" w:rsidRPr="00000000">
        <w:rPr>
          <w:rtl w:val="0"/>
        </w:rPr>
        <w:t xml:space="preserve">          &lt;h2&gt;Contact&lt;/h2&gt;</w:t>
      </w:r>
    </w:p>
    <w:p w:rsidR="00000000" w:rsidDel="00000000" w:rsidP="00000000" w:rsidRDefault="00000000" w:rsidRPr="00000000" w14:paraId="000001D8">
      <w:pPr>
        <w:spacing w:after="934" w:lineRule="auto"/>
        <w:ind w:left="25" w:firstLine="30"/>
        <w:rPr/>
      </w:pPr>
      <w:r w:rsidDel="00000000" w:rsidR="00000000" w:rsidRPr="00000000">
        <w:rPr>
          <w:rtl w:val="0"/>
        </w:rPr>
        <w:t xml:space="preserve">          &lt;p&gt;Magnam dolores commodi suscipit. Necessitatibus eius consequatur ex aliquid fuga eum quidem. Sit sint consectetur velit. Quisquam quos quisquam cupiditate. Et nemo qui impedit suscipit alias ea. Quia fugiat sit in iste officiis commodi quidem hic quas.&lt;/p&gt;</w:t>
      </w:r>
    </w:p>
    <w:p w:rsidR="00000000" w:rsidDel="00000000" w:rsidP="00000000" w:rsidRDefault="00000000" w:rsidRPr="00000000" w14:paraId="000001D9">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DA">
      <w:pPr>
        <w:spacing w:after="934" w:lineRule="auto"/>
        <w:ind w:left="25" w:firstLine="30"/>
        <w:rPr/>
      </w:pPr>
      <w:r w:rsidDel="00000000" w:rsidR="00000000" w:rsidRPr="00000000">
        <w:rPr>
          <w:rtl w:val="0"/>
        </w:rPr>
      </w:r>
    </w:p>
    <w:p w:rsidR="00000000" w:rsidDel="00000000" w:rsidP="00000000" w:rsidRDefault="00000000" w:rsidRPr="00000000" w14:paraId="000001DB">
      <w:pPr>
        <w:spacing w:after="934" w:lineRule="auto"/>
        <w:ind w:left="25" w:firstLine="30"/>
        <w:rPr/>
      </w:pPr>
      <w:r w:rsidDel="00000000" w:rsidR="00000000" w:rsidRPr="00000000">
        <w:rPr>
          <w:rtl w:val="0"/>
        </w:rPr>
        <w:t xml:space="preserve">        &lt;div class="row"&gt;</w:t>
      </w:r>
    </w:p>
    <w:p w:rsidR="00000000" w:rsidDel="00000000" w:rsidP="00000000" w:rsidRDefault="00000000" w:rsidRPr="00000000" w14:paraId="000001DC">
      <w:pPr>
        <w:spacing w:after="934" w:lineRule="auto"/>
        <w:ind w:left="25" w:firstLine="30"/>
        <w:rPr/>
      </w:pPr>
      <w:r w:rsidDel="00000000" w:rsidR="00000000" w:rsidRPr="00000000">
        <w:rPr>
          <w:rtl w:val="0"/>
        </w:rPr>
      </w:r>
    </w:p>
    <w:p w:rsidR="00000000" w:rsidDel="00000000" w:rsidP="00000000" w:rsidRDefault="00000000" w:rsidRPr="00000000" w14:paraId="000001DD">
      <w:pPr>
        <w:spacing w:after="934" w:lineRule="auto"/>
        <w:ind w:left="25" w:firstLine="30"/>
        <w:rPr/>
      </w:pPr>
      <w:r w:rsidDel="00000000" w:rsidR="00000000" w:rsidRPr="00000000">
        <w:rPr>
          <w:rtl w:val="0"/>
        </w:rPr>
        <w:t xml:space="preserve">          &lt;div class="col-lg-6"&gt;</w:t>
      </w:r>
    </w:p>
    <w:p w:rsidR="00000000" w:rsidDel="00000000" w:rsidP="00000000" w:rsidRDefault="00000000" w:rsidRPr="00000000" w14:paraId="000001DE">
      <w:pPr>
        <w:spacing w:after="934" w:lineRule="auto"/>
        <w:ind w:left="25" w:firstLine="30"/>
        <w:rPr/>
      </w:pPr>
      <w:r w:rsidDel="00000000" w:rsidR="00000000" w:rsidRPr="00000000">
        <w:rPr>
          <w:rtl w:val="0"/>
        </w:rPr>
      </w:r>
    </w:p>
    <w:p w:rsidR="00000000" w:rsidDel="00000000" w:rsidP="00000000" w:rsidRDefault="00000000" w:rsidRPr="00000000" w14:paraId="000001DF">
      <w:pPr>
        <w:spacing w:after="934" w:lineRule="auto"/>
        <w:ind w:left="25" w:firstLine="30"/>
        <w:rPr/>
      </w:pPr>
      <w:r w:rsidDel="00000000" w:rsidR="00000000" w:rsidRPr="00000000">
        <w:rPr>
          <w:rtl w:val="0"/>
        </w:rPr>
        <w:t xml:space="preserve">            &lt;div class="row"&gt;</w:t>
      </w:r>
    </w:p>
    <w:p w:rsidR="00000000" w:rsidDel="00000000" w:rsidP="00000000" w:rsidRDefault="00000000" w:rsidRPr="00000000" w14:paraId="000001E0">
      <w:pPr>
        <w:spacing w:after="934" w:lineRule="auto"/>
        <w:ind w:left="25" w:firstLine="30"/>
        <w:rPr/>
      </w:pPr>
      <w:r w:rsidDel="00000000" w:rsidR="00000000" w:rsidRPr="00000000">
        <w:rPr>
          <w:rtl w:val="0"/>
        </w:rPr>
        <w:t xml:space="preserve">              &lt;div class="col-md-12"&gt;</w:t>
      </w:r>
    </w:p>
    <w:p w:rsidR="00000000" w:rsidDel="00000000" w:rsidP="00000000" w:rsidRDefault="00000000" w:rsidRPr="00000000" w14:paraId="000001E1">
      <w:pPr>
        <w:spacing w:after="934" w:lineRule="auto"/>
        <w:ind w:left="25" w:firstLine="30"/>
        <w:rPr/>
      </w:pPr>
      <w:r w:rsidDel="00000000" w:rsidR="00000000" w:rsidRPr="00000000">
        <w:rPr>
          <w:rtl w:val="0"/>
        </w:rPr>
        <w:t xml:space="preserve">                &lt;div class="info-box"&gt;</w:t>
      </w:r>
    </w:p>
    <w:p w:rsidR="00000000" w:rsidDel="00000000" w:rsidP="00000000" w:rsidRDefault="00000000" w:rsidRPr="00000000" w14:paraId="000001E2">
      <w:pPr>
        <w:spacing w:after="934" w:lineRule="auto"/>
        <w:ind w:left="25" w:firstLine="30"/>
        <w:rPr/>
      </w:pPr>
      <w:r w:rsidDel="00000000" w:rsidR="00000000" w:rsidRPr="00000000">
        <w:rPr>
          <w:rtl w:val="0"/>
        </w:rPr>
        <w:t xml:space="preserve">                  &lt;i class="bx bx-map"&gt;&lt;/i&gt;</w:t>
      </w:r>
    </w:p>
    <w:p w:rsidR="00000000" w:rsidDel="00000000" w:rsidP="00000000" w:rsidRDefault="00000000" w:rsidRPr="00000000" w14:paraId="000001E3">
      <w:pPr>
        <w:spacing w:after="934" w:lineRule="auto"/>
        <w:ind w:left="25" w:firstLine="30"/>
        <w:rPr/>
      </w:pPr>
      <w:r w:rsidDel="00000000" w:rsidR="00000000" w:rsidRPr="00000000">
        <w:rPr>
          <w:rtl w:val="0"/>
        </w:rPr>
        <w:t xml:space="preserve">                  &lt;h3&gt;Our Address&lt;/h3&gt;</w:t>
      </w:r>
    </w:p>
    <w:p w:rsidR="00000000" w:rsidDel="00000000" w:rsidP="00000000" w:rsidRDefault="00000000" w:rsidRPr="00000000" w14:paraId="000001E4">
      <w:pPr>
        <w:spacing w:after="934" w:lineRule="auto"/>
        <w:ind w:left="25" w:firstLine="30"/>
        <w:rPr/>
      </w:pPr>
      <w:r w:rsidDel="00000000" w:rsidR="00000000" w:rsidRPr="00000000">
        <w:rPr>
          <w:rtl w:val="0"/>
        </w:rPr>
        <w:t xml:space="preserve">                  &lt;p&gt;A108 Adam Street, New York, NY 535022&lt;/p&gt;</w:t>
      </w:r>
    </w:p>
    <w:p w:rsidR="00000000" w:rsidDel="00000000" w:rsidP="00000000" w:rsidRDefault="00000000" w:rsidRPr="00000000" w14:paraId="000001E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E6">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E7">
      <w:pPr>
        <w:spacing w:after="934" w:lineRule="auto"/>
        <w:ind w:left="25" w:firstLine="30"/>
        <w:rPr/>
      </w:pPr>
      <w:r w:rsidDel="00000000" w:rsidR="00000000" w:rsidRPr="00000000">
        <w:rPr>
          <w:rtl w:val="0"/>
        </w:rPr>
        <w:t xml:space="preserve">              &lt;div class="col-md-6"&gt;</w:t>
      </w:r>
    </w:p>
    <w:p w:rsidR="00000000" w:rsidDel="00000000" w:rsidP="00000000" w:rsidRDefault="00000000" w:rsidRPr="00000000" w14:paraId="000001E8">
      <w:pPr>
        <w:spacing w:after="934" w:lineRule="auto"/>
        <w:ind w:left="25" w:firstLine="30"/>
        <w:rPr/>
      </w:pPr>
      <w:r w:rsidDel="00000000" w:rsidR="00000000" w:rsidRPr="00000000">
        <w:rPr>
          <w:rtl w:val="0"/>
        </w:rPr>
        <w:t xml:space="preserve">                &lt;div class="info-box mt-4"&gt;</w:t>
      </w:r>
    </w:p>
    <w:p w:rsidR="00000000" w:rsidDel="00000000" w:rsidP="00000000" w:rsidRDefault="00000000" w:rsidRPr="00000000" w14:paraId="000001E9">
      <w:pPr>
        <w:spacing w:after="934" w:lineRule="auto"/>
        <w:ind w:left="25" w:firstLine="30"/>
        <w:rPr/>
      </w:pPr>
      <w:r w:rsidDel="00000000" w:rsidR="00000000" w:rsidRPr="00000000">
        <w:rPr>
          <w:rtl w:val="0"/>
        </w:rPr>
        <w:t xml:space="preserve">                  &lt;i class="bx bx-envelope"&gt;&lt;/i&gt;</w:t>
      </w:r>
    </w:p>
    <w:p w:rsidR="00000000" w:rsidDel="00000000" w:rsidP="00000000" w:rsidRDefault="00000000" w:rsidRPr="00000000" w14:paraId="000001EA">
      <w:pPr>
        <w:spacing w:after="934" w:lineRule="auto"/>
        <w:ind w:left="25" w:firstLine="30"/>
        <w:rPr/>
      </w:pPr>
      <w:r w:rsidDel="00000000" w:rsidR="00000000" w:rsidRPr="00000000">
        <w:rPr>
          <w:rtl w:val="0"/>
        </w:rPr>
        <w:t xml:space="preserve">                  &lt;h3&gt;Email Us&lt;/h3&gt;</w:t>
      </w:r>
    </w:p>
    <w:p w:rsidR="00000000" w:rsidDel="00000000" w:rsidP="00000000" w:rsidRDefault="00000000" w:rsidRPr="00000000" w14:paraId="000001EB">
      <w:pPr>
        <w:spacing w:after="934" w:lineRule="auto"/>
        <w:ind w:left="25" w:firstLine="30"/>
        <w:rPr/>
      </w:pPr>
      <w:r w:rsidDel="00000000" w:rsidR="00000000" w:rsidRPr="00000000">
        <w:rPr>
          <w:rtl w:val="0"/>
        </w:rPr>
        <w:t xml:space="preserve">                  &lt;p&gt;info@example.com&lt;br&gt;contact@example.com&lt;/p&gt;</w:t>
      </w:r>
    </w:p>
    <w:p w:rsidR="00000000" w:rsidDel="00000000" w:rsidP="00000000" w:rsidRDefault="00000000" w:rsidRPr="00000000" w14:paraId="000001EC">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ED">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EE">
      <w:pPr>
        <w:spacing w:after="934" w:lineRule="auto"/>
        <w:ind w:left="25" w:firstLine="30"/>
        <w:rPr/>
      </w:pPr>
      <w:r w:rsidDel="00000000" w:rsidR="00000000" w:rsidRPr="00000000">
        <w:rPr>
          <w:rtl w:val="0"/>
        </w:rPr>
        <w:t xml:space="preserve">              &lt;div class="col-md-6"&gt;</w:t>
      </w:r>
    </w:p>
    <w:p w:rsidR="00000000" w:rsidDel="00000000" w:rsidP="00000000" w:rsidRDefault="00000000" w:rsidRPr="00000000" w14:paraId="000001EF">
      <w:pPr>
        <w:spacing w:after="934" w:lineRule="auto"/>
        <w:ind w:left="25" w:firstLine="30"/>
        <w:rPr/>
      </w:pPr>
      <w:r w:rsidDel="00000000" w:rsidR="00000000" w:rsidRPr="00000000">
        <w:rPr>
          <w:rtl w:val="0"/>
        </w:rPr>
        <w:t xml:space="preserve">                &lt;div class="info-box mt-4"&gt;</w:t>
      </w:r>
    </w:p>
    <w:p w:rsidR="00000000" w:rsidDel="00000000" w:rsidP="00000000" w:rsidRDefault="00000000" w:rsidRPr="00000000" w14:paraId="000001F0">
      <w:pPr>
        <w:spacing w:after="934" w:lineRule="auto"/>
        <w:ind w:left="25" w:firstLine="30"/>
        <w:rPr/>
      </w:pPr>
      <w:r w:rsidDel="00000000" w:rsidR="00000000" w:rsidRPr="00000000">
        <w:rPr>
          <w:rtl w:val="0"/>
        </w:rPr>
        <w:t xml:space="preserve">                  &lt;i class="bx bx-phone-call"&gt;&lt;/i&gt;</w:t>
      </w:r>
    </w:p>
    <w:p w:rsidR="00000000" w:rsidDel="00000000" w:rsidP="00000000" w:rsidRDefault="00000000" w:rsidRPr="00000000" w14:paraId="000001F1">
      <w:pPr>
        <w:spacing w:after="934" w:lineRule="auto"/>
        <w:ind w:left="25" w:firstLine="30"/>
        <w:rPr/>
      </w:pPr>
      <w:r w:rsidDel="00000000" w:rsidR="00000000" w:rsidRPr="00000000">
        <w:rPr>
          <w:rtl w:val="0"/>
        </w:rPr>
        <w:t xml:space="preserve">                  &lt;h3&gt;Call Us&lt;/h3&gt;</w:t>
      </w:r>
    </w:p>
    <w:p w:rsidR="00000000" w:rsidDel="00000000" w:rsidP="00000000" w:rsidRDefault="00000000" w:rsidRPr="00000000" w14:paraId="000001F2">
      <w:pPr>
        <w:spacing w:after="934" w:lineRule="auto"/>
        <w:ind w:left="25" w:firstLine="30"/>
        <w:rPr/>
      </w:pPr>
      <w:r w:rsidDel="00000000" w:rsidR="00000000" w:rsidRPr="00000000">
        <w:rPr>
          <w:rtl w:val="0"/>
        </w:rPr>
        <w:t xml:space="preserve">                  &lt;p&gt;+1 5589 55488 55&lt;br&gt;+1 6678 254445 41&lt;/p&gt;</w:t>
      </w:r>
    </w:p>
    <w:p w:rsidR="00000000" w:rsidDel="00000000" w:rsidP="00000000" w:rsidRDefault="00000000" w:rsidRPr="00000000" w14:paraId="000001F3">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F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F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F6">
      <w:pPr>
        <w:spacing w:after="934" w:lineRule="auto"/>
        <w:ind w:left="25" w:firstLine="30"/>
        <w:rPr/>
      </w:pPr>
      <w:r w:rsidDel="00000000" w:rsidR="00000000" w:rsidRPr="00000000">
        <w:rPr>
          <w:rtl w:val="0"/>
        </w:rPr>
      </w:r>
    </w:p>
    <w:p w:rsidR="00000000" w:rsidDel="00000000" w:rsidP="00000000" w:rsidRDefault="00000000" w:rsidRPr="00000000" w14:paraId="000001F7">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F8">
      <w:pPr>
        <w:spacing w:after="934" w:lineRule="auto"/>
        <w:ind w:left="25" w:firstLine="30"/>
        <w:rPr/>
      </w:pPr>
      <w:r w:rsidDel="00000000" w:rsidR="00000000" w:rsidRPr="00000000">
        <w:rPr>
          <w:rtl w:val="0"/>
        </w:rPr>
      </w:r>
    </w:p>
    <w:p w:rsidR="00000000" w:rsidDel="00000000" w:rsidP="00000000" w:rsidRDefault="00000000" w:rsidRPr="00000000" w14:paraId="000001F9">
      <w:pPr>
        <w:spacing w:after="934" w:lineRule="auto"/>
        <w:ind w:left="25" w:firstLine="30"/>
        <w:rPr/>
      </w:pPr>
      <w:r w:rsidDel="00000000" w:rsidR="00000000" w:rsidRPr="00000000">
        <w:rPr>
          <w:rtl w:val="0"/>
        </w:rPr>
        <w:t xml:space="preserve">          &lt;div class="col-lg-6 mt-4 mt-md-0"&gt;</w:t>
      </w:r>
    </w:p>
    <w:p w:rsidR="00000000" w:rsidDel="00000000" w:rsidP="00000000" w:rsidRDefault="00000000" w:rsidRPr="00000000" w14:paraId="000001FA">
      <w:pPr>
        <w:spacing w:after="934" w:lineRule="auto"/>
        <w:ind w:left="25" w:firstLine="30"/>
        <w:rPr/>
      </w:pPr>
      <w:r w:rsidDel="00000000" w:rsidR="00000000" w:rsidRPr="00000000">
        <w:rPr>
          <w:rtl w:val="0"/>
        </w:rPr>
        <w:t xml:space="preserve">            &lt;form action="forms/contact.php" method="post" role="form" class="php-email-form"&gt;</w:t>
      </w:r>
    </w:p>
    <w:p w:rsidR="00000000" w:rsidDel="00000000" w:rsidP="00000000" w:rsidRDefault="00000000" w:rsidRPr="00000000" w14:paraId="000001FB">
      <w:pPr>
        <w:spacing w:after="934" w:lineRule="auto"/>
        <w:ind w:left="25" w:firstLine="30"/>
        <w:rPr/>
      </w:pPr>
      <w:r w:rsidDel="00000000" w:rsidR="00000000" w:rsidRPr="00000000">
        <w:rPr>
          <w:rtl w:val="0"/>
        </w:rPr>
        <w:t xml:space="preserve">              &lt;div class="row"&gt;</w:t>
      </w:r>
    </w:p>
    <w:p w:rsidR="00000000" w:rsidDel="00000000" w:rsidP="00000000" w:rsidRDefault="00000000" w:rsidRPr="00000000" w14:paraId="000001FC">
      <w:pPr>
        <w:spacing w:after="934" w:lineRule="auto"/>
        <w:ind w:left="25" w:firstLine="30"/>
        <w:rPr/>
      </w:pPr>
      <w:r w:rsidDel="00000000" w:rsidR="00000000" w:rsidRPr="00000000">
        <w:rPr>
          <w:rtl w:val="0"/>
        </w:rPr>
        <w:t xml:space="preserve">                &lt;div class="col-md-6 form-group"&gt;</w:t>
      </w:r>
    </w:p>
    <w:p w:rsidR="00000000" w:rsidDel="00000000" w:rsidP="00000000" w:rsidRDefault="00000000" w:rsidRPr="00000000" w14:paraId="000001FD">
      <w:pPr>
        <w:spacing w:after="934" w:lineRule="auto"/>
        <w:ind w:left="25" w:firstLine="30"/>
        <w:rPr/>
      </w:pPr>
      <w:r w:rsidDel="00000000" w:rsidR="00000000" w:rsidRPr="00000000">
        <w:rPr>
          <w:rtl w:val="0"/>
        </w:rPr>
        <w:t xml:space="preserve">                  &lt;input type="text" name="name" class="form-control" id="name" placeholder="Your Name" required&gt;</w:t>
      </w:r>
    </w:p>
    <w:p w:rsidR="00000000" w:rsidDel="00000000" w:rsidP="00000000" w:rsidRDefault="00000000" w:rsidRPr="00000000" w14:paraId="000001FE">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1FF">
      <w:pPr>
        <w:spacing w:after="934" w:lineRule="auto"/>
        <w:ind w:left="25" w:firstLine="30"/>
        <w:rPr/>
      </w:pPr>
      <w:r w:rsidDel="00000000" w:rsidR="00000000" w:rsidRPr="00000000">
        <w:rPr>
          <w:rtl w:val="0"/>
        </w:rPr>
        <w:t xml:space="preserve">                &lt;div class="col-md-6 form-group mt-3 mt-md-0"&gt;</w:t>
      </w:r>
    </w:p>
    <w:p w:rsidR="00000000" w:rsidDel="00000000" w:rsidP="00000000" w:rsidRDefault="00000000" w:rsidRPr="00000000" w14:paraId="00000200">
      <w:pPr>
        <w:spacing w:after="934" w:lineRule="auto"/>
        <w:ind w:left="25" w:firstLine="30"/>
        <w:rPr/>
      </w:pPr>
      <w:r w:rsidDel="00000000" w:rsidR="00000000" w:rsidRPr="00000000">
        <w:rPr>
          <w:rtl w:val="0"/>
        </w:rPr>
        <w:t xml:space="preserve">                  &lt;input type="email" class="form-control" name="email" id="email" placeholder="Your Email" required&gt;</w:t>
      </w:r>
    </w:p>
    <w:p w:rsidR="00000000" w:rsidDel="00000000" w:rsidP="00000000" w:rsidRDefault="00000000" w:rsidRPr="00000000" w14:paraId="00000201">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0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03">
      <w:pPr>
        <w:spacing w:after="934" w:lineRule="auto"/>
        <w:ind w:left="25" w:firstLine="30"/>
        <w:rPr/>
      </w:pPr>
      <w:r w:rsidDel="00000000" w:rsidR="00000000" w:rsidRPr="00000000">
        <w:rPr>
          <w:rtl w:val="0"/>
        </w:rPr>
        <w:t xml:space="preserve">              &lt;div class="form-group mt-3"&gt;</w:t>
      </w:r>
    </w:p>
    <w:p w:rsidR="00000000" w:rsidDel="00000000" w:rsidP="00000000" w:rsidRDefault="00000000" w:rsidRPr="00000000" w14:paraId="00000204">
      <w:pPr>
        <w:spacing w:after="934" w:lineRule="auto"/>
        <w:ind w:left="25" w:firstLine="30"/>
        <w:rPr/>
      </w:pPr>
      <w:r w:rsidDel="00000000" w:rsidR="00000000" w:rsidRPr="00000000">
        <w:rPr>
          <w:rtl w:val="0"/>
        </w:rPr>
        <w:t xml:space="preserve">                &lt;input type="text" class="form-control" name="subject" id="subject" placeholder="Subject" required&gt;</w:t>
      </w:r>
    </w:p>
    <w:p w:rsidR="00000000" w:rsidDel="00000000" w:rsidP="00000000" w:rsidRDefault="00000000" w:rsidRPr="00000000" w14:paraId="00000205">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06">
      <w:pPr>
        <w:spacing w:after="934" w:lineRule="auto"/>
        <w:ind w:left="25" w:firstLine="30"/>
        <w:rPr/>
      </w:pPr>
      <w:r w:rsidDel="00000000" w:rsidR="00000000" w:rsidRPr="00000000">
        <w:rPr>
          <w:rtl w:val="0"/>
        </w:rPr>
        <w:t xml:space="preserve">              &lt;div class="form-group mt-3"&gt;</w:t>
      </w:r>
    </w:p>
    <w:p w:rsidR="00000000" w:rsidDel="00000000" w:rsidP="00000000" w:rsidRDefault="00000000" w:rsidRPr="00000000" w14:paraId="00000207">
      <w:pPr>
        <w:spacing w:after="934" w:lineRule="auto"/>
        <w:ind w:left="25" w:firstLine="30"/>
        <w:rPr/>
      </w:pPr>
      <w:r w:rsidDel="00000000" w:rsidR="00000000" w:rsidRPr="00000000">
        <w:rPr>
          <w:rtl w:val="0"/>
        </w:rPr>
        <w:t xml:space="preserve">                &lt;textarea class="form-control" name="message" rows="5" placeholder="Message" required&gt;&lt;/textarea&gt;</w:t>
      </w:r>
    </w:p>
    <w:p w:rsidR="00000000" w:rsidDel="00000000" w:rsidP="00000000" w:rsidRDefault="00000000" w:rsidRPr="00000000" w14:paraId="00000208">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09">
      <w:pPr>
        <w:spacing w:after="934" w:lineRule="auto"/>
        <w:ind w:left="25" w:firstLine="30"/>
        <w:rPr/>
      </w:pPr>
      <w:r w:rsidDel="00000000" w:rsidR="00000000" w:rsidRPr="00000000">
        <w:rPr>
          <w:rtl w:val="0"/>
        </w:rPr>
        <w:t xml:space="preserve">              &lt;div class="my-3"&gt;</w:t>
      </w:r>
    </w:p>
    <w:p w:rsidR="00000000" w:rsidDel="00000000" w:rsidP="00000000" w:rsidRDefault="00000000" w:rsidRPr="00000000" w14:paraId="0000020A">
      <w:pPr>
        <w:spacing w:after="934" w:lineRule="auto"/>
        <w:ind w:left="25" w:firstLine="30"/>
        <w:rPr/>
      </w:pPr>
      <w:r w:rsidDel="00000000" w:rsidR="00000000" w:rsidRPr="00000000">
        <w:rPr>
          <w:rtl w:val="0"/>
        </w:rPr>
        <w:t xml:space="preserve">                &lt;div class="loading"&gt;Loading&lt;/div&gt;</w:t>
      </w:r>
    </w:p>
    <w:p w:rsidR="00000000" w:rsidDel="00000000" w:rsidP="00000000" w:rsidRDefault="00000000" w:rsidRPr="00000000" w14:paraId="0000020B">
      <w:pPr>
        <w:spacing w:after="934" w:lineRule="auto"/>
        <w:ind w:left="25" w:firstLine="30"/>
        <w:rPr/>
      </w:pPr>
      <w:r w:rsidDel="00000000" w:rsidR="00000000" w:rsidRPr="00000000">
        <w:rPr>
          <w:rtl w:val="0"/>
        </w:rPr>
        <w:t xml:space="preserve">                &lt;div class="error-message"&gt;&lt;/div&gt;</w:t>
      </w:r>
    </w:p>
    <w:p w:rsidR="00000000" w:rsidDel="00000000" w:rsidP="00000000" w:rsidRDefault="00000000" w:rsidRPr="00000000" w14:paraId="0000020C">
      <w:pPr>
        <w:spacing w:after="934" w:lineRule="auto"/>
        <w:ind w:left="25" w:firstLine="30"/>
        <w:rPr/>
      </w:pPr>
      <w:r w:rsidDel="00000000" w:rsidR="00000000" w:rsidRPr="00000000">
        <w:rPr>
          <w:rtl w:val="0"/>
        </w:rPr>
        <w:t xml:space="preserve">                &lt;div class="sent-message"&gt;Your message has been sent. Thank you!&lt;/div&gt;</w:t>
      </w:r>
    </w:p>
    <w:p w:rsidR="00000000" w:rsidDel="00000000" w:rsidP="00000000" w:rsidRDefault="00000000" w:rsidRPr="00000000" w14:paraId="0000020D">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0E">
      <w:pPr>
        <w:spacing w:after="934" w:lineRule="auto"/>
        <w:ind w:left="25" w:firstLine="30"/>
        <w:rPr/>
      </w:pPr>
      <w:r w:rsidDel="00000000" w:rsidR="00000000" w:rsidRPr="00000000">
        <w:rPr>
          <w:rtl w:val="0"/>
        </w:rPr>
        <w:t xml:space="preserve">              &lt;div class="text-center"&gt;&lt;button type="submit"&gt;Send Message&lt;/button&gt;&lt;/div&gt;</w:t>
      </w:r>
    </w:p>
    <w:p w:rsidR="00000000" w:rsidDel="00000000" w:rsidP="00000000" w:rsidRDefault="00000000" w:rsidRPr="00000000" w14:paraId="0000020F">
      <w:pPr>
        <w:spacing w:after="934" w:lineRule="auto"/>
        <w:ind w:left="25" w:firstLine="30"/>
        <w:rPr/>
      </w:pPr>
      <w:r w:rsidDel="00000000" w:rsidR="00000000" w:rsidRPr="00000000">
        <w:rPr>
          <w:rtl w:val="0"/>
        </w:rPr>
        <w:t xml:space="preserve">            &lt;/form&gt;</w:t>
      </w:r>
    </w:p>
    <w:p w:rsidR="00000000" w:rsidDel="00000000" w:rsidP="00000000" w:rsidRDefault="00000000" w:rsidRPr="00000000" w14:paraId="00000210">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11">
      <w:pPr>
        <w:spacing w:after="934" w:lineRule="auto"/>
        <w:ind w:left="25" w:firstLine="30"/>
        <w:rPr/>
      </w:pPr>
      <w:r w:rsidDel="00000000" w:rsidR="00000000" w:rsidRPr="00000000">
        <w:rPr>
          <w:rtl w:val="0"/>
        </w:rPr>
      </w:r>
    </w:p>
    <w:p w:rsidR="00000000" w:rsidDel="00000000" w:rsidP="00000000" w:rsidRDefault="00000000" w:rsidRPr="00000000" w14:paraId="0000021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13">
      <w:pPr>
        <w:spacing w:after="934" w:lineRule="auto"/>
        <w:ind w:left="25" w:firstLine="30"/>
        <w:rPr/>
      </w:pPr>
      <w:r w:rsidDel="00000000" w:rsidR="00000000" w:rsidRPr="00000000">
        <w:rPr>
          <w:rtl w:val="0"/>
        </w:rPr>
      </w:r>
    </w:p>
    <w:p w:rsidR="00000000" w:rsidDel="00000000" w:rsidP="00000000" w:rsidRDefault="00000000" w:rsidRPr="00000000" w14:paraId="0000021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15">
      <w:pPr>
        <w:spacing w:after="934" w:lineRule="auto"/>
        <w:ind w:left="25" w:firstLine="30"/>
        <w:rPr/>
      </w:pPr>
      <w:r w:rsidDel="00000000" w:rsidR="00000000" w:rsidRPr="00000000">
        <w:rPr>
          <w:rtl w:val="0"/>
        </w:rPr>
        <w:t xml:space="preserve">    &lt;/section&gt;&lt;!-- End Contact Section --&gt;</w:t>
      </w:r>
    </w:p>
    <w:p w:rsidR="00000000" w:rsidDel="00000000" w:rsidP="00000000" w:rsidRDefault="00000000" w:rsidRPr="00000000" w14:paraId="00000216">
      <w:pPr>
        <w:spacing w:after="934" w:lineRule="auto"/>
        <w:ind w:left="25" w:firstLine="30"/>
        <w:rPr/>
      </w:pPr>
      <w:r w:rsidDel="00000000" w:rsidR="00000000" w:rsidRPr="00000000">
        <w:rPr>
          <w:rtl w:val="0"/>
        </w:rPr>
      </w:r>
    </w:p>
    <w:p w:rsidR="00000000" w:rsidDel="00000000" w:rsidP="00000000" w:rsidRDefault="00000000" w:rsidRPr="00000000" w14:paraId="00000217">
      <w:pPr>
        <w:spacing w:after="934" w:lineRule="auto"/>
        <w:ind w:left="25" w:firstLine="30"/>
        <w:rPr/>
      </w:pPr>
      <w:r w:rsidDel="00000000" w:rsidR="00000000" w:rsidRPr="00000000">
        <w:rPr>
          <w:rtl w:val="0"/>
        </w:rPr>
        <w:t xml:space="preserve">  &lt;/main&gt;&lt;!-- End #main --&gt;</w:t>
      </w:r>
    </w:p>
    <w:p w:rsidR="00000000" w:rsidDel="00000000" w:rsidP="00000000" w:rsidRDefault="00000000" w:rsidRPr="00000000" w14:paraId="00000218">
      <w:pPr>
        <w:spacing w:after="934" w:lineRule="auto"/>
        <w:ind w:left="25" w:firstLine="30"/>
        <w:rPr/>
      </w:pPr>
      <w:r w:rsidDel="00000000" w:rsidR="00000000" w:rsidRPr="00000000">
        <w:rPr>
          <w:rtl w:val="0"/>
        </w:rPr>
      </w:r>
    </w:p>
    <w:p w:rsidR="00000000" w:rsidDel="00000000" w:rsidP="00000000" w:rsidRDefault="00000000" w:rsidRPr="00000000" w14:paraId="00000219">
      <w:pPr>
        <w:spacing w:after="934" w:lineRule="auto"/>
        <w:ind w:left="25" w:firstLine="30"/>
        <w:rPr/>
      </w:pPr>
      <w:r w:rsidDel="00000000" w:rsidR="00000000" w:rsidRPr="00000000">
        <w:rPr>
          <w:rtl w:val="0"/>
        </w:rPr>
        <w:t xml:space="preserve">  &lt;!-- ======= Footer ======= --&gt;</w:t>
      </w:r>
    </w:p>
    <w:p w:rsidR="00000000" w:rsidDel="00000000" w:rsidP="00000000" w:rsidRDefault="00000000" w:rsidRPr="00000000" w14:paraId="0000021A">
      <w:pPr>
        <w:spacing w:after="934" w:lineRule="auto"/>
        <w:ind w:left="25" w:firstLine="30"/>
        <w:rPr/>
      </w:pPr>
      <w:r w:rsidDel="00000000" w:rsidR="00000000" w:rsidRPr="00000000">
        <w:rPr>
          <w:rtl w:val="0"/>
        </w:rPr>
        <w:t xml:space="preserve">  &lt;footer id="footer"&gt;</w:t>
      </w:r>
    </w:p>
    <w:p w:rsidR="00000000" w:rsidDel="00000000" w:rsidP="00000000" w:rsidRDefault="00000000" w:rsidRPr="00000000" w14:paraId="0000021B">
      <w:pPr>
        <w:spacing w:after="934" w:lineRule="auto"/>
        <w:ind w:left="25" w:firstLine="30"/>
        <w:rPr/>
      </w:pPr>
      <w:r w:rsidDel="00000000" w:rsidR="00000000" w:rsidRPr="00000000">
        <w:rPr>
          <w:rtl w:val="0"/>
        </w:rPr>
      </w:r>
    </w:p>
    <w:p w:rsidR="00000000" w:rsidDel="00000000" w:rsidP="00000000" w:rsidRDefault="00000000" w:rsidRPr="00000000" w14:paraId="0000021C">
      <w:pPr>
        <w:spacing w:after="934" w:lineRule="auto"/>
        <w:ind w:left="25" w:firstLine="30"/>
        <w:rPr/>
      </w:pPr>
      <w:r w:rsidDel="00000000" w:rsidR="00000000" w:rsidRPr="00000000">
        <w:rPr>
          <w:rtl w:val="0"/>
        </w:rPr>
        <w:t xml:space="preserve">    &lt;div class="footer-top"&gt;</w:t>
      </w:r>
    </w:p>
    <w:p w:rsidR="00000000" w:rsidDel="00000000" w:rsidP="00000000" w:rsidRDefault="00000000" w:rsidRPr="00000000" w14:paraId="0000021D">
      <w:pPr>
        <w:spacing w:after="934" w:lineRule="auto"/>
        <w:ind w:left="25" w:firstLine="30"/>
        <w:rPr/>
      </w:pPr>
      <w:r w:rsidDel="00000000" w:rsidR="00000000" w:rsidRPr="00000000">
        <w:rPr>
          <w:rtl w:val="0"/>
        </w:rPr>
        <w:t xml:space="preserve">      &lt;div class="container"&gt;</w:t>
      </w:r>
    </w:p>
    <w:p w:rsidR="00000000" w:rsidDel="00000000" w:rsidP="00000000" w:rsidRDefault="00000000" w:rsidRPr="00000000" w14:paraId="0000021E">
      <w:pPr>
        <w:spacing w:after="934" w:lineRule="auto"/>
        <w:ind w:left="25" w:firstLine="30"/>
        <w:rPr/>
      </w:pPr>
      <w:r w:rsidDel="00000000" w:rsidR="00000000" w:rsidRPr="00000000">
        <w:rPr>
          <w:rtl w:val="0"/>
        </w:rPr>
        <w:t xml:space="preserve">        &lt;div class="row"&gt;</w:t>
      </w:r>
    </w:p>
    <w:p w:rsidR="00000000" w:rsidDel="00000000" w:rsidP="00000000" w:rsidRDefault="00000000" w:rsidRPr="00000000" w14:paraId="0000021F">
      <w:pPr>
        <w:spacing w:after="934" w:lineRule="auto"/>
        <w:ind w:left="25" w:firstLine="30"/>
        <w:rPr/>
      </w:pPr>
      <w:r w:rsidDel="00000000" w:rsidR="00000000" w:rsidRPr="00000000">
        <w:rPr>
          <w:rtl w:val="0"/>
        </w:rPr>
      </w:r>
    </w:p>
    <w:p w:rsidR="00000000" w:rsidDel="00000000" w:rsidP="00000000" w:rsidRDefault="00000000" w:rsidRPr="00000000" w14:paraId="00000220">
      <w:pPr>
        <w:spacing w:after="934" w:lineRule="auto"/>
        <w:ind w:left="25" w:firstLine="30"/>
        <w:rPr/>
      </w:pPr>
      <w:r w:rsidDel="00000000" w:rsidR="00000000" w:rsidRPr="00000000">
        <w:rPr>
          <w:rtl w:val="0"/>
        </w:rPr>
        <w:t xml:space="preserve">          &lt;div class="col-lg-3 col-md-6 footer-contact"&gt;</w:t>
      </w:r>
    </w:p>
    <w:p w:rsidR="00000000" w:rsidDel="00000000" w:rsidP="00000000" w:rsidRDefault="00000000" w:rsidRPr="00000000" w14:paraId="00000221">
      <w:pPr>
        <w:spacing w:after="934" w:lineRule="auto"/>
        <w:ind w:left="25" w:firstLine="30"/>
        <w:rPr/>
      </w:pPr>
      <w:r w:rsidDel="00000000" w:rsidR="00000000" w:rsidRPr="00000000">
        <w:rPr>
          <w:rtl w:val="0"/>
        </w:rPr>
        <w:t xml:space="preserve">            &lt;h3&gt;Bikin&lt;/h3&gt;</w:t>
      </w:r>
    </w:p>
    <w:p w:rsidR="00000000" w:rsidDel="00000000" w:rsidP="00000000" w:rsidRDefault="00000000" w:rsidRPr="00000000" w14:paraId="00000222">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223">
      <w:pPr>
        <w:spacing w:after="934" w:lineRule="auto"/>
        <w:ind w:left="25" w:firstLine="30"/>
        <w:rPr/>
      </w:pPr>
      <w:r w:rsidDel="00000000" w:rsidR="00000000" w:rsidRPr="00000000">
        <w:rPr>
          <w:rtl w:val="0"/>
        </w:rPr>
        <w:t xml:space="preserve">              A108 Adam Street &lt;br&gt;</w:t>
      </w:r>
    </w:p>
    <w:p w:rsidR="00000000" w:rsidDel="00000000" w:rsidP="00000000" w:rsidRDefault="00000000" w:rsidRPr="00000000" w14:paraId="00000224">
      <w:pPr>
        <w:spacing w:after="934" w:lineRule="auto"/>
        <w:ind w:left="25" w:firstLine="30"/>
        <w:rPr/>
      </w:pPr>
      <w:r w:rsidDel="00000000" w:rsidR="00000000" w:rsidRPr="00000000">
        <w:rPr>
          <w:rtl w:val="0"/>
        </w:rPr>
        <w:t xml:space="preserve">              New York, NY 535022&lt;br&gt;</w:t>
      </w:r>
    </w:p>
    <w:p w:rsidR="00000000" w:rsidDel="00000000" w:rsidP="00000000" w:rsidRDefault="00000000" w:rsidRPr="00000000" w14:paraId="00000225">
      <w:pPr>
        <w:spacing w:after="934" w:lineRule="auto"/>
        <w:ind w:left="25" w:firstLine="30"/>
        <w:rPr/>
      </w:pPr>
      <w:r w:rsidDel="00000000" w:rsidR="00000000" w:rsidRPr="00000000">
        <w:rPr>
          <w:rtl w:val="0"/>
        </w:rPr>
        <w:t xml:space="preserve">              United States &lt;br&gt;&lt;br&gt;</w:t>
      </w:r>
    </w:p>
    <w:p w:rsidR="00000000" w:rsidDel="00000000" w:rsidP="00000000" w:rsidRDefault="00000000" w:rsidRPr="00000000" w14:paraId="00000226">
      <w:pPr>
        <w:spacing w:after="934" w:lineRule="auto"/>
        <w:ind w:left="25" w:firstLine="30"/>
        <w:rPr/>
      </w:pPr>
      <w:r w:rsidDel="00000000" w:rsidR="00000000" w:rsidRPr="00000000">
        <w:rPr>
          <w:rtl w:val="0"/>
        </w:rPr>
        <w:t xml:space="preserve">              &lt;strong&gt;Phone:&lt;/strong&gt; +1 5589 55488 55&lt;br&gt;</w:t>
      </w:r>
    </w:p>
    <w:p w:rsidR="00000000" w:rsidDel="00000000" w:rsidP="00000000" w:rsidRDefault="00000000" w:rsidRPr="00000000" w14:paraId="00000227">
      <w:pPr>
        <w:spacing w:after="934" w:lineRule="auto"/>
        <w:ind w:left="25" w:firstLine="30"/>
        <w:rPr/>
      </w:pPr>
      <w:r w:rsidDel="00000000" w:rsidR="00000000" w:rsidRPr="00000000">
        <w:rPr>
          <w:rtl w:val="0"/>
        </w:rPr>
        <w:t xml:space="preserve">              &lt;strong&gt;Email:&lt;/strong&gt; info@example.com&lt;br&gt;</w:t>
      </w:r>
    </w:p>
    <w:p w:rsidR="00000000" w:rsidDel="00000000" w:rsidP="00000000" w:rsidRDefault="00000000" w:rsidRPr="00000000" w14:paraId="00000228">
      <w:pPr>
        <w:spacing w:after="934" w:lineRule="auto"/>
        <w:ind w:left="25" w:firstLine="30"/>
        <w:rPr/>
      </w:pPr>
      <w:r w:rsidDel="00000000" w:rsidR="00000000" w:rsidRPr="00000000">
        <w:rPr>
          <w:rtl w:val="0"/>
        </w:rPr>
        <w:t xml:space="preserve">            &lt;/p&gt;</w:t>
      </w:r>
    </w:p>
    <w:p w:rsidR="00000000" w:rsidDel="00000000" w:rsidP="00000000" w:rsidRDefault="00000000" w:rsidRPr="00000000" w14:paraId="00000229">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2A">
      <w:pPr>
        <w:spacing w:after="934" w:lineRule="auto"/>
        <w:ind w:left="25" w:firstLine="30"/>
        <w:rPr/>
      </w:pPr>
      <w:r w:rsidDel="00000000" w:rsidR="00000000" w:rsidRPr="00000000">
        <w:rPr>
          <w:rtl w:val="0"/>
        </w:rPr>
      </w:r>
    </w:p>
    <w:p w:rsidR="00000000" w:rsidDel="00000000" w:rsidP="00000000" w:rsidRDefault="00000000" w:rsidRPr="00000000" w14:paraId="0000022B">
      <w:pPr>
        <w:spacing w:after="934" w:lineRule="auto"/>
        <w:ind w:left="25" w:firstLine="30"/>
        <w:rPr/>
      </w:pPr>
      <w:r w:rsidDel="00000000" w:rsidR="00000000" w:rsidRPr="00000000">
        <w:rPr>
          <w:rtl w:val="0"/>
        </w:rPr>
        <w:t xml:space="preserve">          &lt;div class="col-lg-2 col-md-6 footer-links"&gt;</w:t>
      </w:r>
    </w:p>
    <w:p w:rsidR="00000000" w:rsidDel="00000000" w:rsidP="00000000" w:rsidRDefault="00000000" w:rsidRPr="00000000" w14:paraId="0000022C">
      <w:pPr>
        <w:spacing w:after="934" w:lineRule="auto"/>
        <w:ind w:left="25" w:firstLine="30"/>
        <w:rPr/>
      </w:pPr>
      <w:r w:rsidDel="00000000" w:rsidR="00000000" w:rsidRPr="00000000">
        <w:rPr>
          <w:rtl w:val="0"/>
        </w:rPr>
        <w:t xml:space="preserve">            &lt;h4&gt;Useful Links&lt;/h4&gt;</w:t>
      </w:r>
    </w:p>
    <w:p w:rsidR="00000000" w:rsidDel="00000000" w:rsidP="00000000" w:rsidRDefault="00000000" w:rsidRPr="00000000" w14:paraId="0000022D">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22E">
      <w:pPr>
        <w:spacing w:after="934" w:lineRule="auto"/>
        <w:ind w:left="25" w:firstLine="30"/>
        <w:rPr/>
      </w:pPr>
      <w:r w:rsidDel="00000000" w:rsidR="00000000" w:rsidRPr="00000000">
        <w:rPr>
          <w:rtl w:val="0"/>
        </w:rPr>
        <w:t xml:space="preserve">              &lt;li&gt;&lt;i class="bx bx-chevron-right"&gt;&lt;/i&gt; &lt;a href="#"&gt;Home&lt;/a&gt;&lt;/li&gt;</w:t>
      </w:r>
    </w:p>
    <w:p w:rsidR="00000000" w:rsidDel="00000000" w:rsidP="00000000" w:rsidRDefault="00000000" w:rsidRPr="00000000" w14:paraId="0000022F">
      <w:pPr>
        <w:spacing w:after="934" w:lineRule="auto"/>
        <w:ind w:left="25" w:firstLine="30"/>
        <w:rPr/>
      </w:pPr>
      <w:r w:rsidDel="00000000" w:rsidR="00000000" w:rsidRPr="00000000">
        <w:rPr>
          <w:rtl w:val="0"/>
        </w:rPr>
        <w:t xml:space="preserve">              &lt;li&gt;&lt;i class="bx bx-chevron-right"&gt;&lt;/i&gt; &lt;a href="#"&gt;About us&lt;/a&gt;&lt;/li&gt;</w:t>
      </w:r>
    </w:p>
    <w:p w:rsidR="00000000" w:rsidDel="00000000" w:rsidP="00000000" w:rsidRDefault="00000000" w:rsidRPr="00000000" w14:paraId="00000230">
      <w:pPr>
        <w:spacing w:after="934" w:lineRule="auto"/>
        <w:ind w:left="25" w:firstLine="30"/>
        <w:rPr/>
      </w:pPr>
      <w:r w:rsidDel="00000000" w:rsidR="00000000" w:rsidRPr="00000000">
        <w:rPr>
          <w:rtl w:val="0"/>
        </w:rPr>
        <w:t xml:space="preserve">              &lt;li&gt;&lt;i class="bx bx-chevron-right"&gt;&lt;/i&gt; &lt;a href="#"&gt;Services&lt;/a&gt;&lt;/li&gt;</w:t>
      </w:r>
    </w:p>
    <w:p w:rsidR="00000000" w:rsidDel="00000000" w:rsidP="00000000" w:rsidRDefault="00000000" w:rsidRPr="00000000" w14:paraId="00000231">
      <w:pPr>
        <w:spacing w:after="934" w:lineRule="auto"/>
        <w:ind w:left="25" w:firstLine="30"/>
        <w:rPr/>
      </w:pPr>
      <w:r w:rsidDel="00000000" w:rsidR="00000000" w:rsidRPr="00000000">
        <w:rPr>
          <w:rtl w:val="0"/>
        </w:rPr>
        <w:t xml:space="preserve">              &lt;li&gt;&lt;i class="bx bx-chevron-right"&gt;&lt;/i&gt; &lt;a href="#"&gt;Terms of service&lt;/a&gt;&lt;/li&gt;</w:t>
      </w:r>
    </w:p>
    <w:p w:rsidR="00000000" w:rsidDel="00000000" w:rsidP="00000000" w:rsidRDefault="00000000" w:rsidRPr="00000000" w14:paraId="00000232">
      <w:pPr>
        <w:spacing w:after="934" w:lineRule="auto"/>
        <w:ind w:left="25" w:firstLine="30"/>
        <w:rPr/>
      </w:pPr>
      <w:r w:rsidDel="00000000" w:rsidR="00000000" w:rsidRPr="00000000">
        <w:rPr>
          <w:rtl w:val="0"/>
        </w:rPr>
        <w:t xml:space="preserve">              &lt;li&gt;&lt;i class="bx bx-chevron-right"&gt;&lt;/i&gt; &lt;a href="#"&gt;Privacy policy&lt;/a&gt;&lt;/li&gt;</w:t>
      </w:r>
    </w:p>
    <w:p w:rsidR="00000000" w:rsidDel="00000000" w:rsidP="00000000" w:rsidRDefault="00000000" w:rsidRPr="00000000" w14:paraId="00000233">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234">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35">
      <w:pPr>
        <w:spacing w:after="934" w:lineRule="auto"/>
        <w:ind w:left="25" w:firstLine="30"/>
        <w:rPr/>
      </w:pPr>
      <w:r w:rsidDel="00000000" w:rsidR="00000000" w:rsidRPr="00000000">
        <w:rPr>
          <w:rtl w:val="0"/>
        </w:rPr>
      </w:r>
    </w:p>
    <w:p w:rsidR="00000000" w:rsidDel="00000000" w:rsidP="00000000" w:rsidRDefault="00000000" w:rsidRPr="00000000" w14:paraId="00000236">
      <w:pPr>
        <w:spacing w:after="934" w:lineRule="auto"/>
        <w:ind w:left="25" w:firstLine="30"/>
        <w:rPr/>
      </w:pPr>
      <w:r w:rsidDel="00000000" w:rsidR="00000000" w:rsidRPr="00000000">
        <w:rPr>
          <w:rtl w:val="0"/>
        </w:rPr>
        <w:t xml:space="preserve">          &lt;div class="col-lg-3 col-md-6 footer-links"&gt;</w:t>
      </w:r>
    </w:p>
    <w:p w:rsidR="00000000" w:rsidDel="00000000" w:rsidP="00000000" w:rsidRDefault="00000000" w:rsidRPr="00000000" w14:paraId="00000237">
      <w:pPr>
        <w:spacing w:after="934" w:lineRule="auto"/>
        <w:ind w:left="25" w:firstLine="30"/>
        <w:rPr/>
      </w:pPr>
      <w:r w:rsidDel="00000000" w:rsidR="00000000" w:rsidRPr="00000000">
        <w:rPr>
          <w:rtl w:val="0"/>
        </w:rPr>
        <w:t xml:space="preserve">            &lt;h4&gt;Our Services&lt;/h4&gt;</w:t>
      </w:r>
    </w:p>
    <w:p w:rsidR="00000000" w:rsidDel="00000000" w:rsidP="00000000" w:rsidRDefault="00000000" w:rsidRPr="00000000" w14:paraId="00000238">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239">
      <w:pPr>
        <w:spacing w:after="934" w:lineRule="auto"/>
        <w:ind w:left="25" w:firstLine="30"/>
        <w:rPr/>
      </w:pPr>
      <w:r w:rsidDel="00000000" w:rsidR="00000000" w:rsidRPr="00000000">
        <w:rPr>
          <w:rtl w:val="0"/>
        </w:rPr>
        <w:t xml:space="preserve">              &lt;li&gt;&lt;i class="bx bx-chevron-right"&gt;&lt;/i&gt; &lt;a href="#"&gt;Web Design&lt;/a&gt;&lt;/li&gt;</w:t>
      </w:r>
    </w:p>
    <w:p w:rsidR="00000000" w:rsidDel="00000000" w:rsidP="00000000" w:rsidRDefault="00000000" w:rsidRPr="00000000" w14:paraId="0000023A">
      <w:pPr>
        <w:spacing w:after="934" w:lineRule="auto"/>
        <w:ind w:left="25" w:firstLine="30"/>
        <w:rPr/>
      </w:pPr>
      <w:r w:rsidDel="00000000" w:rsidR="00000000" w:rsidRPr="00000000">
        <w:rPr>
          <w:rtl w:val="0"/>
        </w:rPr>
        <w:t xml:space="preserve">              &lt;li&gt;&lt;i class="bx bx-chevron-right"&gt;&lt;/i&gt; &lt;a href="#"&gt;Web Development&lt;/a&gt;&lt;/li&gt;</w:t>
      </w:r>
    </w:p>
    <w:p w:rsidR="00000000" w:rsidDel="00000000" w:rsidP="00000000" w:rsidRDefault="00000000" w:rsidRPr="00000000" w14:paraId="0000023B">
      <w:pPr>
        <w:spacing w:after="934" w:lineRule="auto"/>
        <w:ind w:left="25" w:firstLine="30"/>
        <w:rPr/>
      </w:pPr>
      <w:r w:rsidDel="00000000" w:rsidR="00000000" w:rsidRPr="00000000">
        <w:rPr>
          <w:rtl w:val="0"/>
        </w:rPr>
        <w:t xml:space="preserve">              &lt;li&gt;&lt;i class="bx bx-chevron-right"&gt;&lt;/i&gt; &lt;a href="#"&gt;Product Management&lt;/a&gt;&lt;/li&gt;</w:t>
      </w:r>
    </w:p>
    <w:p w:rsidR="00000000" w:rsidDel="00000000" w:rsidP="00000000" w:rsidRDefault="00000000" w:rsidRPr="00000000" w14:paraId="0000023C">
      <w:pPr>
        <w:spacing w:after="934" w:lineRule="auto"/>
        <w:ind w:left="25" w:firstLine="30"/>
        <w:rPr/>
      </w:pPr>
      <w:r w:rsidDel="00000000" w:rsidR="00000000" w:rsidRPr="00000000">
        <w:rPr>
          <w:rtl w:val="0"/>
        </w:rPr>
        <w:t xml:space="preserve">              &lt;li&gt;&lt;i class="bx bx-chevron-right"&gt;&lt;/i&gt; &lt;a href="#"&gt;Marketing&lt;/a&gt;&lt;/li&gt;</w:t>
      </w:r>
    </w:p>
    <w:p w:rsidR="00000000" w:rsidDel="00000000" w:rsidP="00000000" w:rsidRDefault="00000000" w:rsidRPr="00000000" w14:paraId="0000023D">
      <w:pPr>
        <w:spacing w:after="934" w:lineRule="auto"/>
        <w:ind w:left="25" w:firstLine="30"/>
        <w:rPr/>
      </w:pPr>
      <w:r w:rsidDel="00000000" w:rsidR="00000000" w:rsidRPr="00000000">
        <w:rPr>
          <w:rtl w:val="0"/>
        </w:rPr>
        <w:t xml:space="preserve">              &lt;li&gt;&lt;i class="bx bx-chevron-right"&gt;&lt;/i&gt; &lt;a href="#"&gt;Graphic Design&lt;/a&gt;&lt;/li&gt;</w:t>
      </w:r>
    </w:p>
    <w:p w:rsidR="00000000" w:rsidDel="00000000" w:rsidP="00000000" w:rsidRDefault="00000000" w:rsidRPr="00000000" w14:paraId="0000023E">
      <w:pPr>
        <w:spacing w:after="934" w:lineRule="auto"/>
        <w:ind w:left="25" w:firstLine="30"/>
        <w:rPr/>
      </w:pPr>
      <w:r w:rsidDel="00000000" w:rsidR="00000000" w:rsidRPr="00000000">
        <w:rPr>
          <w:rtl w:val="0"/>
        </w:rPr>
        <w:t xml:space="preserve">            &lt;/ul&gt;</w:t>
      </w:r>
    </w:p>
    <w:p w:rsidR="00000000" w:rsidDel="00000000" w:rsidP="00000000" w:rsidRDefault="00000000" w:rsidRPr="00000000" w14:paraId="0000023F">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40">
      <w:pPr>
        <w:spacing w:after="934" w:lineRule="auto"/>
        <w:ind w:left="25" w:firstLine="30"/>
        <w:rPr/>
      </w:pPr>
      <w:r w:rsidDel="00000000" w:rsidR="00000000" w:rsidRPr="00000000">
        <w:rPr>
          <w:rtl w:val="0"/>
        </w:rPr>
      </w:r>
    </w:p>
    <w:p w:rsidR="00000000" w:rsidDel="00000000" w:rsidP="00000000" w:rsidRDefault="00000000" w:rsidRPr="00000000" w14:paraId="00000241">
      <w:pPr>
        <w:spacing w:after="934" w:lineRule="auto"/>
        <w:ind w:left="25" w:firstLine="30"/>
        <w:rPr/>
      </w:pPr>
      <w:r w:rsidDel="00000000" w:rsidR="00000000" w:rsidRPr="00000000">
        <w:rPr>
          <w:rtl w:val="0"/>
        </w:rPr>
        <w:t xml:space="preserve">          &lt;div class="col-lg-4 col-md-6 footer-newsletter"&gt;</w:t>
      </w:r>
    </w:p>
    <w:p w:rsidR="00000000" w:rsidDel="00000000" w:rsidP="00000000" w:rsidRDefault="00000000" w:rsidRPr="00000000" w14:paraId="00000242">
      <w:pPr>
        <w:spacing w:after="934" w:lineRule="auto"/>
        <w:ind w:left="25" w:firstLine="30"/>
        <w:rPr/>
      </w:pPr>
      <w:r w:rsidDel="00000000" w:rsidR="00000000" w:rsidRPr="00000000">
        <w:rPr>
          <w:rtl w:val="0"/>
        </w:rPr>
        <w:t xml:space="preserve">            &lt;h4&gt;Join Our Newsletter&lt;/h4&gt;</w:t>
      </w:r>
    </w:p>
    <w:p w:rsidR="00000000" w:rsidDel="00000000" w:rsidP="00000000" w:rsidRDefault="00000000" w:rsidRPr="00000000" w14:paraId="00000243">
      <w:pPr>
        <w:spacing w:after="934" w:lineRule="auto"/>
        <w:ind w:left="25" w:firstLine="30"/>
        <w:rPr/>
      </w:pPr>
      <w:r w:rsidDel="00000000" w:rsidR="00000000" w:rsidRPr="00000000">
        <w:rPr>
          <w:rtl w:val="0"/>
        </w:rPr>
        <w:t xml:space="preserve">            &lt;p&gt;Tamen quem nulla quae legam multos aute sint culpa legam noster magna&lt;/p&gt;</w:t>
      </w:r>
    </w:p>
    <w:p w:rsidR="00000000" w:rsidDel="00000000" w:rsidP="00000000" w:rsidRDefault="00000000" w:rsidRPr="00000000" w14:paraId="00000244">
      <w:pPr>
        <w:spacing w:after="934" w:lineRule="auto"/>
        <w:ind w:left="25" w:firstLine="30"/>
        <w:rPr/>
      </w:pPr>
      <w:r w:rsidDel="00000000" w:rsidR="00000000" w:rsidRPr="00000000">
        <w:rPr>
          <w:rtl w:val="0"/>
        </w:rPr>
        <w:t xml:space="preserve">            &lt;form action="" method="post"&gt;</w:t>
      </w:r>
    </w:p>
    <w:p w:rsidR="00000000" w:rsidDel="00000000" w:rsidP="00000000" w:rsidRDefault="00000000" w:rsidRPr="00000000" w14:paraId="00000245">
      <w:pPr>
        <w:spacing w:after="934" w:lineRule="auto"/>
        <w:ind w:left="25" w:firstLine="30"/>
        <w:rPr/>
      </w:pPr>
      <w:r w:rsidDel="00000000" w:rsidR="00000000" w:rsidRPr="00000000">
        <w:rPr>
          <w:rtl w:val="0"/>
        </w:rPr>
        <w:t xml:space="preserve">              &lt;input type="email" name="email"&gt;&lt;input type="submit" value="Subscribe"&gt;</w:t>
      </w:r>
    </w:p>
    <w:p w:rsidR="00000000" w:rsidDel="00000000" w:rsidP="00000000" w:rsidRDefault="00000000" w:rsidRPr="00000000" w14:paraId="00000246">
      <w:pPr>
        <w:spacing w:after="934" w:lineRule="auto"/>
        <w:ind w:left="25" w:firstLine="30"/>
        <w:rPr/>
      </w:pPr>
      <w:r w:rsidDel="00000000" w:rsidR="00000000" w:rsidRPr="00000000">
        <w:rPr>
          <w:rtl w:val="0"/>
        </w:rPr>
        <w:t xml:space="preserve">            &lt;/form&gt;</w:t>
      </w:r>
    </w:p>
    <w:p w:rsidR="00000000" w:rsidDel="00000000" w:rsidP="00000000" w:rsidRDefault="00000000" w:rsidRPr="00000000" w14:paraId="00000247">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48">
      <w:pPr>
        <w:spacing w:after="934" w:lineRule="auto"/>
        <w:ind w:left="25" w:firstLine="30"/>
        <w:rPr/>
      </w:pPr>
      <w:r w:rsidDel="00000000" w:rsidR="00000000" w:rsidRPr="00000000">
        <w:rPr>
          <w:rtl w:val="0"/>
        </w:rPr>
      </w:r>
    </w:p>
    <w:p w:rsidR="00000000" w:rsidDel="00000000" w:rsidP="00000000" w:rsidRDefault="00000000" w:rsidRPr="00000000" w14:paraId="00000249">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4A">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4B">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4C">
      <w:pPr>
        <w:spacing w:after="934" w:lineRule="auto"/>
        <w:ind w:left="25" w:firstLine="30"/>
        <w:rPr/>
      </w:pPr>
      <w:r w:rsidDel="00000000" w:rsidR="00000000" w:rsidRPr="00000000">
        <w:rPr>
          <w:rtl w:val="0"/>
        </w:rPr>
      </w:r>
    </w:p>
    <w:p w:rsidR="00000000" w:rsidDel="00000000" w:rsidP="00000000" w:rsidRDefault="00000000" w:rsidRPr="00000000" w14:paraId="0000024D">
      <w:pPr>
        <w:spacing w:after="934" w:lineRule="auto"/>
        <w:ind w:left="25" w:firstLine="30"/>
        <w:rPr/>
      </w:pPr>
      <w:r w:rsidDel="00000000" w:rsidR="00000000" w:rsidRPr="00000000">
        <w:rPr>
          <w:rtl w:val="0"/>
        </w:rPr>
        <w:t xml:space="preserve">    &lt;div class="container d-md-flex py-4"&gt;</w:t>
      </w:r>
    </w:p>
    <w:p w:rsidR="00000000" w:rsidDel="00000000" w:rsidP="00000000" w:rsidRDefault="00000000" w:rsidRPr="00000000" w14:paraId="0000024E">
      <w:pPr>
        <w:spacing w:after="934" w:lineRule="auto"/>
        <w:ind w:left="25" w:firstLine="30"/>
        <w:rPr/>
      </w:pPr>
      <w:r w:rsidDel="00000000" w:rsidR="00000000" w:rsidRPr="00000000">
        <w:rPr>
          <w:rtl w:val="0"/>
        </w:rPr>
      </w:r>
    </w:p>
    <w:p w:rsidR="00000000" w:rsidDel="00000000" w:rsidP="00000000" w:rsidRDefault="00000000" w:rsidRPr="00000000" w14:paraId="0000024F">
      <w:pPr>
        <w:spacing w:after="934" w:lineRule="auto"/>
        <w:ind w:left="25" w:firstLine="30"/>
        <w:rPr/>
      </w:pPr>
      <w:r w:rsidDel="00000000" w:rsidR="00000000" w:rsidRPr="00000000">
        <w:rPr>
          <w:rtl w:val="0"/>
        </w:rPr>
        <w:t xml:space="preserve">      &lt;div class="me-md-auto text-center text-md-start"&gt;</w:t>
      </w:r>
    </w:p>
    <w:p w:rsidR="00000000" w:rsidDel="00000000" w:rsidP="00000000" w:rsidRDefault="00000000" w:rsidRPr="00000000" w14:paraId="00000250">
      <w:pPr>
        <w:spacing w:after="934" w:lineRule="auto"/>
        <w:ind w:left="25" w:firstLine="30"/>
        <w:rPr/>
      </w:pPr>
      <w:r w:rsidDel="00000000" w:rsidR="00000000" w:rsidRPr="00000000">
        <w:rPr>
          <w:rtl w:val="0"/>
        </w:rPr>
        <w:t xml:space="preserve">        &lt;div class="copyright"&gt;</w:t>
      </w:r>
    </w:p>
    <w:p w:rsidR="00000000" w:rsidDel="00000000" w:rsidP="00000000" w:rsidRDefault="00000000" w:rsidRPr="00000000" w14:paraId="00000251">
      <w:pPr>
        <w:spacing w:after="934" w:lineRule="auto"/>
        <w:ind w:left="25" w:firstLine="30"/>
        <w:rPr/>
      </w:pPr>
      <w:r w:rsidDel="00000000" w:rsidR="00000000" w:rsidRPr="00000000">
        <w:rPr>
          <w:rtl w:val="0"/>
        </w:rPr>
        <w:t xml:space="preserve">          &amp;copy; Copyright &lt;strong&gt;&lt;span&gt;Jobysis&lt;/span&gt;&lt;/strong&gt;. All Rights Reserved</w:t>
      </w:r>
    </w:p>
    <w:p w:rsidR="00000000" w:rsidDel="00000000" w:rsidP="00000000" w:rsidRDefault="00000000" w:rsidRPr="00000000" w14:paraId="0000025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53">
      <w:pPr>
        <w:spacing w:after="934" w:lineRule="auto"/>
        <w:ind w:left="25" w:firstLine="30"/>
        <w:rPr/>
      </w:pPr>
      <w:r w:rsidDel="00000000" w:rsidR="00000000" w:rsidRPr="00000000">
        <w:rPr>
          <w:rtl w:val="0"/>
        </w:rPr>
        <w:t xml:space="preserve">        &lt;div class="credits"&gt;</w:t>
      </w:r>
    </w:p>
    <w:p w:rsidR="00000000" w:rsidDel="00000000" w:rsidP="00000000" w:rsidRDefault="00000000" w:rsidRPr="00000000" w14:paraId="00000254">
      <w:pPr>
        <w:spacing w:after="934" w:lineRule="auto"/>
        <w:ind w:left="25" w:firstLine="30"/>
        <w:rPr/>
      </w:pPr>
      <w:r w:rsidDel="00000000" w:rsidR="00000000" w:rsidRPr="00000000">
        <w:rPr>
          <w:rtl w:val="0"/>
        </w:rPr>
        <w:t xml:space="preserve">          &lt;!-- All the links in the footer should remain intact. --&gt;</w:t>
      </w:r>
    </w:p>
    <w:p w:rsidR="00000000" w:rsidDel="00000000" w:rsidP="00000000" w:rsidRDefault="00000000" w:rsidRPr="00000000" w14:paraId="00000255">
      <w:pPr>
        <w:spacing w:after="934" w:lineRule="auto"/>
        <w:ind w:left="25" w:firstLine="30"/>
        <w:rPr/>
      </w:pPr>
      <w:r w:rsidDel="00000000" w:rsidR="00000000" w:rsidRPr="00000000">
        <w:rPr>
          <w:rtl w:val="0"/>
        </w:rPr>
        <w:t xml:space="preserve">          &lt;!-- You can delete the links only if you purchased the pro version. --&gt;</w:t>
      </w:r>
    </w:p>
    <w:p w:rsidR="00000000" w:rsidDel="00000000" w:rsidP="00000000" w:rsidRDefault="00000000" w:rsidRPr="00000000" w14:paraId="00000256">
      <w:pPr>
        <w:spacing w:after="934" w:lineRule="auto"/>
        <w:ind w:left="25" w:firstLine="30"/>
        <w:rPr/>
      </w:pPr>
      <w:r w:rsidDel="00000000" w:rsidR="00000000" w:rsidRPr="00000000">
        <w:rPr>
          <w:rtl w:val="0"/>
        </w:rPr>
        <w:t xml:space="preserve">          &lt;!-- Licensing information: https://bootstrapmade.com/license/ --&gt;</w:t>
      </w:r>
    </w:p>
    <w:p w:rsidR="00000000" w:rsidDel="00000000" w:rsidP="00000000" w:rsidRDefault="00000000" w:rsidRPr="00000000" w14:paraId="00000257">
      <w:pPr>
        <w:spacing w:after="934" w:lineRule="auto"/>
        <w:ind w:left="25" w:firstLine="30"/>
        <w:rPr/>
      </w:pPr>
      <w:r w:rsidDel="00000000" w:rsidR="00000000" w:rsidRPr="00000000">
        <w:rPr>
          <w:rtl w:val="0"/>
        </w:rPr>
        <w:t xml:space="preserve">          &lt;!-- Purchase the pro version with working PHP/AJAX contact form: https://bootstrapmade.com/bikin-free-simple-landing-page-template/ --&gt;</w:t>
      </w:r>
    </w:p>
    <w:p w:rsidR="00000000" w:rsidDel="00000000" w:rsidP="00000000" w:rsidRDefault="00000000" w:rsidRPr="00000000" w14:paraId="00000258">
      <w:pPr>
        <w:spacing w:after="934" w:lineRule="auto"/>
        <w:ind w:left="25" w:firstLine="30"/>
        <w:rPr/>
      </w:pPr>
      <w:r w:rsidDel="00000000" w:rsidR="00000000" w:rsidRPr="00000000">
        <w:rPr>
          <w:rtl w:val="0"/>
        </w:rPr>
        <w:t xml:space="preserve">          Designed by &lt;a href="https://bootstrapmade.com/"&gt;BootstrapMade&lt;/a&gt;</w:t>
      </w:r>
    </w:p>
    <w:p w:rsidR="00000000" w:rsidDel="00000000" w:rsidP="00000000" w:rsidRDefault="00000000" w:rsidRPr="00000000" w14:paraId="00000259">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5A">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5B">
      <w:pPr>
        <w:spacing w:after="934" w:lineRule="auto"/>
        <w:ind w:left="25" w:firstLine="30"/>
        <w:rPr/>
      </w:pPr>
      <w:r w:rsidDel="00000000" w:rsidR="00000000" w:rsidRPr="00000000">
        <w:rPr>
          <w:rtl w:val="0"/>
        </w:rPr>
        <w:t xml:space="preserve">      &lt;div class="social-links text-center text-md-right pt-3 pt-md-0"&gt;</w:t>
      </w:r>
    </w:p>
    <w:p w:rsidR="00000000" w:rsidDel="00000000" w:rsidP="00000000" w:rsidRDefault="00000000" w:rsidRPr="00000000" w14:paraId="0000025C">
      <w:pPr>
        <w:spacing w:after="934" w:lineRule="auto"/>
        <w:ind w:left="25" w:firstLine="30"/>
        <w:rPr/>
      </w:pPr>
      <w:r w:rsidDel="00000000" w:rsidR="00000000" w:rsidRPr="00000000">
        <w:rPr>
          <w:rtl w:val="0"/>
        </w:rPr>
        <w:t xml:space="preserve">        &lt;a href="#" class="twitter"&gt;&lt;i class="bx bxl-twitter"&gt;&lt;/i&gt;&lt;/a&gt;</w:t>
      </w:r>
    </w:p>
    <w:p w:rsidR="00000000" w:rsidDel="00000000" w:rsidP="00000000" w:rsidRDefault="00000000" w:rsidRPr="00000000" w14:paraId="0000025D">
      <w:pPr>
        <w:spacing w:after="934" w:lineRule="auto"/>
        <w:ind w:left="25" w:firstLine="30"/>
        <w:rPr/>
      </w:pPr>
      <w:r w:rsidDel="00000000" w:rsidR="00000000" w:rsidRPr="00000000">
        <w:rPr>
          <w:rtl w:val="0"/>
        </w:rPr>
        <w:t xml:space="preserve">        &lt;a href="#" class="facebook"&gt;&lt;i class="bx bxl-facebook"&gt;&lt;/i&gt;&lt;/a&gt;</w:t>
      </w:r>
    </w:p>
    <w:p w:rsidR="00000000" w:rsidDel="00000000" w:rsidP="00000000" w:rsidRDefault="00000000" w:rsidRPr="00000000" w14:paraId="0000025E">
      <w:pPr>
        <w:spacing w:after="934" w:lineRule="auto"/>
        <w:ind w:left="25" w:firstLine="30"/>
        <w:rPr/>
      </w:pPr>
      <w:r w:rsidDel="00000000" w:rsidR="00000000" w:rsidRPr="00000000">
        <w:rPr>
          <w:rtl w:val="0"/>
        </w:rPr>
        <w:t xml:space="preserve">        &lt;a href="#" class="instagram"&gt;&lt;i class="bx bxl-instagram"&gt;&lt;/i&gt;&lt;/a&gt;</w:t>
      </w:r>
    </w:p>
    <w:p w:rsidR="00000000" w:rsidDel="00000000" w:rsidP="00000000" w:rsidRDefault="00000000" w:rsidRPr="00000000" w14:paraId="0000025F">
      <w:pPr>
        <w:spacing w:after="934" w:lineRule="auto"/>
        <w:ind w:left="25" w:firstLine="30"/>
        <w:rPr/>
      </w:pPr>
      <w:r w:rsidDel="00000000" w:rsidR="00000000" w:rsidRPr="00000000">
        <w:rPr>
          <w:rtl w:val="0"/>
        </w:rPr>
        <w:t xml:space="preserve">        &lt;a href="#" class="google-plus"&gt;&lt;i class="bx bxl-skype"&gt;&lt;/i&gt;&lt;/a&gt;</w:t>
      </w:r>
    </w:p>
    <w:p w:rsidR="00000000" w:rsidDel="00000000" w:rsidP="00000000" w:rsidRDefault="00000000" w:rsidRPr="00000000" w14:paraId="00000260">
      <w:pPr>
        <w:spacing w:after="934" w:lineRule="auto"/>
        <w:ind w:left="25" w:firstLine="30"/>
        <w:rPr/>
      </w:pPr>
      <w:r w:rsidDel="00000000" w:rsidR="00000000" w:rsidRPr="00000000">
        <w:rPr>
          <w:rtl w:val="0"/>
        </w:rPr>
        <w:t xml:space="preserve">        &lt;a href="#" class="linkedin"&gt;&lt;i class="bx bxl-linkedin"&gt;&lt;/i&gt;&lt;/a&gt;</w:t>
      </w:r>
    </w:p>
    <w:p w:rsidR="00000000" w:rsidDel="00000000" w:rsidP="00000000" w:rsidRDefault="00000000" w:rsidRPr="00000000" w14:paraId="00000261">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62">
      <w:pPr>
        <w:spacing w:after="934" w:lineRule="auto"/>
        <w:ind w:left="25" w:firstLine="30"/>
        <w:rPr/>
      </w:pPr>
      <w:r w:rsidDel="00000000" w:rsidR="00000000" w:rsidRPr="00000000">
        <w:rPr>
          <w:rtl w:val="0"/>
        </w:rPr>
        <w:t xml:space="preserve">    &lt;/div&gt;</w:t>
      </w:r>
    </w:p>
    <w:p w:rsidR="00000000" w:rsidDel="00000000" w:rsidP="00000000" w:rsidRDefault="00000000" w:rsidRPr="00000000" w14:paraId="00000263">
      <w:pPr>
        <w:spacing w:after="934" w:lineRule="auto"/>
        <w:ind w:left="25" w:firstLine="30"/>
        <w:rPr/>
      </w:pPr>
      <w:r w:rsidDel="00000000" w:rsidR="00000000" w:rsidRPr="00000000">
        <w:rPr>
          <w:rtl w:val="0"/>
        </w:rPr>
        <w:t xml:space="preserve">  &lt;/footer&gt;&lt;!-- End Footer --&gt;</w:t>
      </w:r>
    </w:p>
    <w:p w:rsidR="00000000" w:rsidDel="00000000" w:rsidP="00000000" w:rsidRDefault="00000000" w:rsidRPr="00000000" w14:paraId="00000264">
      <w:pPr>
        <w:spacing w:after="934" w:lineRule="auto"/>
        <w:ind w:left="25" w:firstLine="30"/>
        <w:rPr/>
      </w:pPr>
      <w:r w:rsidDel="00000000" w:rsidR="00000000" w:rsidRPr="00000000">
        <w:rPr>
          <w:rtl w:val="0"/>
        </w:rPr>
      </w:r>
    </w:p>
    <w:p w:rsidR="00000000" w:rsidDel="00000000" w:rsidP="00000000" w:rsidRDefault="00000000" w:rsidRPr="00000000" w14:paraId="00000265">
      <w:pPr>
        <w:spacing w:after="934" w:lineRule="auto"/>
        <w:ind w:left="25" w:firstLine="30"/>
        <w:rPr/>
      </w:pPr>
      <w:r w:rsidDel="00000000" w:rsidR="00000000" w:rsidRPr="00000000">
        <w:rPr>
          <w:rtl w:val="0"/>
        </w:rPr>
        <w:t xml:space="preserve">  &lt;div id="preloader"&gt;&lt;/div&gt;</w:t>
      </w:r>
    </w:p>
    <w:p w:rsidR="00000000" w:rsidDel="00000000" w:rsidP="00000000" w:rsidRDefault="00000000" w:rsidRPr="00000000" w14:paraId="00000266">
      <w:pPr>
        <w:spacing w:after="934" w:lineRule="auto"/>
        <w:ind w:left="25" w:firstLine="30"/>
        <w:rPr/>
      </w:pPr>
      <w:r w:rsidDel="00000000" w:rsidR="00000000" w:rsidRPr="00000000">
        <w:rPr>
          <w:rtl w:val="0"/>
        </w:rPr>
        <w:t xml:space="preserve">  &lt;a href="#" class="back-to-top d-flex align-items-center justify-content-center"&gt;&lt;i class="bi bi-arrow-up-short"&gt;&lt;/i&gt;&lt;/a&gt;</w:t>
      </w:r>
    </w:p>
    <w:p w:rsidR="00000000" w:rsidDel="00000000" w:rsidP="00000000" w:rsidRDefault="00000000" w:rsidRPr="00000000" w14:paraId="00000267">
      <w:pPr>
        <w:spacing w:after="934" w:lineRule="auto"/>
        <w:ind w:left="25" w:firstLine="30"/>
        <w:rPr/>
      </w:pPr>
      <w:r w:rsidDel="00000000" w:rsidR="00000000" w:rsidRPr="00000000">
        <w:rPr>
          <w:rtl w:val="0"/>
        </w:rPr>
      </w:r>
    </w:p>
    <w:p w:rsidR="00000000" w:rsidDel="00000000" w:rsidP="00000000" w:rsidRDefault="00000000" w:rsidRPr="00000000" w14:paraId="00000268">
      <w:pPr>
        <w:spacing w:after="934" w:lineRule="auto"/>
        <w:ind w:left="25" w:firstLine="30"/>
        <w:rPr/>
      </w:pPr>
      <w:r w:rsidDel="00000000" w:rsidR="00000000" w:rsidRPr="00000000">
        <w:rPr>
          <w:rtl w:val="0"/>
        </w:rPr>
        <w:t xml:space="preserve">  &lt;!-- Vendor JS Files --&gt;</w:t>
      </w:r>
    </w:p>
    <w:p w:rsidR="00000000" w:rsidDel="00000000" w:rsidP="00000000" w:rsidRDefault="00000000" w:rsidRPr="00000000" w14:paraId="00000269">
      <w:pPr>
        <w:spacing w:after="934" w:lineRule="auto"/>
        <w:ind w:left="25" w:firstLine="30"/>
        <w:rPr/>
      </w:pPr>
      <w:r w:rsidDel="00000000" w:rsidR="00000000" w:rsidRPr="00000000">
        <w:rPr>
          <w:rtl w:val="0"/>
        </w:rPr>
        <w:t xml:space="preserve">  &lt;script src="assets/vendor/aos/aos.js"&gt;&lt;/script&gt;</w:t>
      </w:r>
    </w:p>
    <w:p w:rsidR="00000000" w:rsidDel="00000000" w:rsidP="00000000" w:rsidRDefault="00000000" w:rsidRPr="00000000" w14:paraId="0000026A">
      <w:pPr>
        <w:spacing w:after="934" w:lineRule="auto"/>
        <w:ind w:left="25" w:firstLine="30"/>
        <w:rPr/>
      </w:pPr>
      <w:r w:rsidDel="00000000" w:rsidR="00000000" w:rsidRPr="00000000">
        <w:rPr>
          <w:rtl w:val="0"/>
        </w:rPr>
        <w:t xml:space="preserve">  &lt;script src="assets/vendor/bootstrap/js/bootstrap.bundle.min.js"&gt;&lt;/script&gt;</w:t>
      </w:r>
    </w:p>
    <w:p w:rsidR="00000000" w:rsidDel="00000000" w:rsidP="00000000" w:rsidRDefault="00000000" w:rsidRPr="00000000" w14:paraId="0000026B">
      <w:pPr>
        <w:spacing w:after="934" w:lineRule="auto"/>
        <w:ind w:left="25" w:firstLine="30"/>
        <w:rPr/>
      </w:pPr>
      <w:r w:rsidDel="00000000" w:rsidR="00000000" w:rsidRPr="00000000">
        <w:rPr>
          <w:rtl w:val="0"/>
        </w:rPr>
        <w:t xml:space="preserve">  &lt;script src="assets/vendor/glightbox/js/glightbox.min.js"&gt;&lt;/script&gt;</w:t>
      </w:r>
    </w:p>
    <w:p w:rsidR="00000000" w:rsidDel="00000000" w:rsidP="00000000" w:rsidRDefault="00000000" w:rsidRPr="00000000" w14:paraId="0000026C">
      <w:pPr>
        <w:spacing w:after="934" w:lineRule="auto"/>
        <w:ind w:left="25" w:firstLine="30"/>
        <w:rPr/>
      </w:pPr>
      <w:r w:rsidDel="00000000" w:rsidR="00000000" w:rsidRPr="00000000">
        <w:rPr>
          <w:rtl w:val="0"/>
        </w:rPr>
        <w:t xml:space="preserve">  &lt;script src="assets/vendor/isotope-layout/isotope.pkgd.min.js"&gt;&lt;/script&gt;</w:t>
      </w:r>
    </w:p>
    <w:p w:rsidR="00000000" w:rsidDel="00000000" w:rsidP="00000000" w:rsidRDefault="00000000" w:rsidRPr="00000000" w14:paraId="0000026D">
      <w:pPr>
        <w:spacing w:after="934" w:lineRule="auto"/>
        <w:ind w:left="25" w:firstLine="30"/>
        <w:rPr/>
      </w:pPr>
      <w:r w:rsidDel="00000000" w:rsidR="00000000" w:rsidRPr="00000000">
        <w:rPr>
          <w:rtl w:val="0"/>
        </w:rPr>
        <w:t xml:space="preserve">  &lt;script src="assets/vendor/swiper/swiper-bundle.min.js"&gt;&lt;/script&gt;</w:t>
      </w:r>
    </w:p>
    <w:p w:rsidR="00000000" w:rsidDel="00000000" w:rsidP="00000000" w:rsidRDefault="00000000" w:rsidRPr="00000000" w14:paraId="0000026E">
      <w:pPr>
        <w:spacing w:after="934" w:lineRule="auto"/>
        <w:ind w:left="25" w:firstLine="30"/>
        <w:rPr/>
      </w:pPr>
      <w:r w:rsidDel="00000000" w:rsidR="00000000" w:rsidRPr="00000000">
        <w:rPr>
          <w:rtl w:val="0"/>
        </w:rPr>
        <w:t xml:space="preserve">  &lt;script src="assets/vendor/php-email-form/validate.js"&gt;&lt;/script&gt;</w:t>
      </w:r>
    </w:p>
    <w:p w:rsidR="00000000" w:rsidDel="00000000" w:rsidP="00000000" w:rsidRDefault="00000000" w:rsidRPr="00000000" w14:paraId="0000026F">
      <w:pPr>
        <w:spacing w:after="934" w:lineRule="auto"/>
        <w:ind w:left="25" w:firstLine="30"/>
        <w:rPr/>
      </w:pPr>
      <w:r w:rsidDel="00000000" w:rsidR="00000000" w:rsidRPr="00000000">
        <w:rPr>
          <w:rtl w:val="0"/>
        </w:rPr>
      </w:r>
    </w:p>
    <w:p w:rsidR="00000000" w:rsidDel="00000000" w:rsidP="00000000" w:rsidRDefault="00000000" w:rsidRPr="00000000" w14:paraId="00000270">
      <w:pPr>
        <w:spacing w:after="934" w:lineRule="auto"/>
        <w:ind w:left="25" w:firstLine="30"/>
        <w:rPr/>
      </w:pPr>
      <w:r w:rsidDel="00000000" w:rsidR="00000000" w:rsidRPr="00000000">
        <w:rPr>
          <w:rtl w:val="0"/>
        </w:rPr>
        <w:t xml:space="preserve">  &lt;!-- Template Main JS File --&gt;</w:t>
      </w:r>
    </w:p>
    <w:p w:rsidR="00000000" w:rsidDel="00000000" w:rsidP="00000000" w:rsidRDefault="00000000" w:rsidRPr="00000000" w14:paraId="00000271">
      <w:pPr>
        <w:spacing w:after="934" w:lineRule="auto"/>
        <w:ind w:left="25" w:firstLine="30"/>
        <w:rPr/>
      </w:pPr>
      <w:r w:rsidDel="00000000" w:rsidR="00000000" w:rsidRPr="00000000">
        <w:rPr>
          <w:rtl w:val="0"/>
        </w:rPr>
        <w:t xml:space="preserve">  &lt;script src="assets/js/main.js"&gt;&lt;/script&gt;</w:t>
      </w:r>
    </w:p>
    <w:p w:rsidR="00000000" w:rsidDel="00000000" w:rsidP="00000000" w:rsidRDefault="00000000" w:rsidRPr="00000000" w14:paraId="00000272">
      <w:pPr>
        <w:spacing w:after="934" w:lineRule="auto"/>
        <w:ind w:left="25" w:firstLine="30"/>
        <w:rPr/>
      </w:pPr>
      <w:r w:rsidDel="00000000" w:rsidR="00000000" w:rsidRPr="00000000">
        <w:rPr>
          <w:rtl w:val="0"/>
        </w:rPr>
      </w:r>
    </w:p>
    <w:p w:rsidR="00000000" w:rsidDel="00000000" w:rsidP="00000000" w:rsidRDefault="00000000" w:rsidRPr="00000000" w14:paraId="00000273">
      <w:pPr>
        <w:spacing w:after="934" w:lineRule="auto"/>
        <w:ind w:left="25" w:firstLine="30"/>
        <w:rPr/>
      </w:pPr>
      <w:r w:rsidDel="00000000" w:rsidR="00000000" w:rsidRPr="00000000">
        <w:rPr>
          <w:rtl w:val="0"/>
        </w:rPr>
        <w:t xml:space="preserve">&lt;!-- Code injected by live-server --&gt;</w:t>
      </w:r>
    </w:p>
    <w:p w:rsidR="00000000" w:rsidDel="00000000" w:rsidP="00000000" w:rsidRDefault="00000000" w:rsidRPr="00000000" w14:paraId="00000274">
      <w:pPr>
        <w:spacing w:after="934" w:lineRule="auto"/>
        <w:ind w:left="25" w:firstLine="30"/>
        <w:rPr/>
      </w:pPr>
      <w:r w:rsidDel="00000000" w:rsidR="00000000" w:rsidRPr="00000000">
        <w:rPr>
          <w:rtl w:val="0"/>
        </w:rPr>
        <w:t xml:space="preserve">&lt;script&gt;</w:t>
      </w:r>
    </w:p>
    <w:p w:rsidR="00000000" w:rsidDel="00000000" w:rsidP="00000000" w:rsidRDefault="00000000" w:rsidRPr="00000000" w14:paraId="00000275">
      <w:pPr>
        <w:spacing w:after="934" w:lineRule="auto"/>
        <w:ind w:left="25" w:firstLine="30"/>
        <w:rPr/>
      </w:pPr>
      <w:r w:rsidDel="00000000" w:rsidR="00000000" w:rsidRPr="00000000">
        <w:rPr>
          <w:rtl w:val="0"/>
        </w:rPr>
        <w:tab/>
        <w:t xml:space="preserve">// &lt;![CDATA[  &lt;-- For SVG support</w:t>
      </w:r>
    </w:p>
    <w:p w:rsidR="00000000" w:rsidDel="00000000" w:rsidP="00000000" w:rsidRDefault="00000000" w:rsidRPr="00000000" w14:paraId="00000276">
      <w:pPr>
        <w:spacing w:after="934" w:lineRule="auto"/>
        <w:ind w:left="25" w:firstLine="30"/>
        <w:rPr/>
      </w:pPr>
      <w:r w:rsidDel="00000000" w:rsidR="00000000" w:rsidRPr="00000000">
        <w:rPr>
          <w:rtl w:val="0"/>
        </w:rPr>
        <w:tab/>
        <w:t xml:space="preserve">if ('WebSocket' in window) {</w:t>
      </w:r>
    </w:p>
    <w:p w:rsidR="00000000" w:rsidDel="00000000" w:rsidP="00000000" w:rsidRDefault="00000000" w:rsidRPr="00000000" w14:paraId="00000277">
      <w:pPr>
        <w:spacing w:after="934" w:lineRule="auto"/>
        <w:ind w:left="25" w:firstLine="30"/>
        <w:rPr/>
      </w:pPr>
      <w:r w:rsidDel="00000000" w:rsidR="00000000" w:rsidRPr="00000000">
        <w:rPr>
          <w:rtl w:val="0"/>
        </w:rPr>
        <w:tab/>
        <w:tab/>
        <w:t xml:space="preserve">(function () {</w:t>
      </w:r>
    </w:p>
    <w:p w:rsidR="00000000" w:rsidDel="00000000" w:rsidP="00000000" w:rsidRDefault="00000000" w:rsidRPr="00000000" w14:paraId="00000278">
      <w:pPr>
        <w:spacing w:after="934" w:lineRule="auto"/>
        <w:ind w:left="25" w:firstLine="30"/>
        <w:rPr/>
      </w:pPr>
      <w:r w:rsidDel="00000000" w:rsidR="00000000" w:rsidRPr="00000000">
        <w:rPr>
          <w:rtl w:val="0"/>
        </w:rPr>
        <w:tab/>
        <w:tab/>
        <w:tab/>
        <w:t xml:space="preserve">function refreshCSS() {</w:t>
      </w:r>
    </w:p>
    <w:p w:rsidR="00000000" w:rsidDel="00000000" w:rsidP="00000000" w:rsidRDefault="00000000" w:rsidRPr="00000000" w14:paraId="00000279">
      <w:pPr>
        <w:spacing w:after="934" w:lineRule="auto"/>
        <w:ind w:left="25" w:firstLine="30"/>
        <w:rPr/>
      </w:pPr>
      <w:r w:rsidDel="00000000" w:rsidR="00000000" w:rsidRPr="00000000">
        <w:rPr>
          <w:rtl w:val="0"/>
        </w:rPr>
        <w:tab/>
        <w:tab/>
        <w:tab/>
        <w:tab/>
        <w:t xml:space="preserve">var sheets = [].slice.call(document.getElementsByTagName("link"));</w:t>
      </w:r>
    </w:p>
    <w:p w:rsidR="00000000" w:rsidDel="00000000" w:rsidP="00000000" w:rsidRDefault="00000000" w:rsidRPr="00000000" w14:paraId="0000027A">
      <w:pPr>
        <w:spacing w:after="934" w:lineRule="auto"/>
        <w:ind w:left="25" w:firstLine="30"/>
        <w:rPr/>
      </w:pPr>
      <w:r w:rsidDel="00000000" w:rsidR="00000000" w:rsidRPr="00000000">
        <w:rPr>
          <w:rtl w:val="0"/>
        </w:rPr>
        <w:tab/>
        <w:tab/>
        <w:tab/>
        <w:tab/>
        <w:t xml:space="preserve">var head = document.getElementsByTagName("head")[0];</w:t>
      </w:r>
    </w:p>
    <w:p w:rsidR="00000000" w:rsidDel="00000000" w:rsidP="00000000" w:rsidRDefault="00000000" w:rsidRPr="00000000" w14:paraId="0000027B">
      <w:pPr>
        <w:spacing w:after="934" w:lineRule="auto"/>
        <w:ind w:left="25" w:firstLine="30"/>
        <w:rPr/>
      </w:pPr>
      <w:r w:rsidDel="00000000" w:rsidR="00000000" w:rsidRPr="00000000">
        <w:rPr>
          <w:rtl w:val="0"/>
        </w:rPr>
        <w:tab/>
        <w:tab/>
        <w:tab/>
        <w:tab/>
        <w:t xml:space="preserve">for (var i = 0; i &lt; sheets.length; ++i) {</w:t>
      </w:r>
    </w:p>
    <w:p w:rsidR="00000000" w:rsidDel="00000000" w:rsidP="00000000" w:rsidRDefault="00000000" w:rsidRPr="00000000" w14:paraId="0000027C">
      <w:pPr>
        <w:spacing w:after="934" w:lineRule="auto"/>
        <w:ind w:left="25" w:firstLine="30"/>
        <w:rPr/>
      </w:pPr>
      <w:r w:rsidDel="00000000" w:rsidR="00000000" w:rsidRPr="00000000">
        <w:rPr>
          <w:rtl w:val="0"/>
        </w:rPr>
        <w:tab/>
        <w:tab/>
        <w:tab/>
        <w:tab/>
        <w:tab/>
        <w:t xml:space="preserve">var elem = sheets[i];</w:t>
      </w:r>
    </w:p>
    <w:p w:rsidR="00000000" w:rsidDel="00000000" w:rsidP="00000000" w:rsidRDefault="00000000" w:rsidRPr="00000000" w14:paraId="0000027D">
      <w:pPr>
        <w:spacing w:after="934" w:lineRule="auto"/>
        <w:ind w:left="25" w:firstLine="30"/>
        <w:rPr/>
      </w:pPr>
      <w:r w:rsidDel="00000000" w:rsidR="00000000" w:rsidRPr="00000000">
        <w:rPr>
          <w:rtl w:val="0"/>
        </w:rPr>
        <w:tab/>
        <w:tab/>
        <w:tab/>
        <w:tab/>
        <w:tab/>
        <w:t xml:space="preserve">var parent = elem.parentElement || head;</w:t>
      </w:r>
    </w:p>
    <w:p w:rsidR="00000000" w:rsidDel="00000000" w:rsidP="00000000" w:rsidRDefault="00000000" w:rsidRPr="00000000" w14:paraId="0000027E">
      <w:pPr>
        <w:spacing w:after="934" w:lineRule="auto"/>
        <w:ind w:left="25" w:firstLine="30"/>
        <w:rPr/>
      </w:pPr>
      <w:r w:rsidDel="00000000" w:rsidR="00000000" w:rsidRPr="00000000">
        <w:rPr>
          <w:rtl w:val="0"/>
        </w:rPr>
        <w:tab/>
        <w:tab/>
        <w:tab/>
        <w:tab/>
        <w:tab/>
        <w:t xml:space="preserve">parent.removeChild(elem);</w:t>
      </w:r>
    </w:p>
    <w:p w:rsidR="00000000" w:rsidDel="00000000" w:rsidP="00000000" w:rsidRDefault="00000000" w:rsidRPr="00000000" w14:paraId="0000027F">
      <w:pPr>
        <w:spacing w:after="934" w:lineRule="auto"/>
        <w:ind w:left="25" w:firstLine="30"/>
        <w:rPr/>
      </w:pPr>
      <w:r w:rsidDel="00000000" w:rsidR="00000000" w:rsidRPr="00000000">
        <w:rPr>
          <w:rtl w:val="0"/>
        </w:rPr>
        <w:tab/>
        <w:tab/>
        <w:tab/>
        <w:tab/>
        <w:tab/>
        <w:t xml:space="preserve">var rel = elem.rel;</w:t>
      </w:r>
    </w:p>
    <w:p w:rsidR="00000000" w:rsidDel="00000000" w:rsidP="00000000" w:rsidRDefault="00000000" w:rsidRPr="00000000" w14:paraId="00000280">
      <w:pPr>
        <w:spacing w:after="934" w:lineRule="auto"/>
        <w:ind w:left="25" w:firstLine="30"/>
        <w:rPr/>
      </w:pPr>
      <w:r w:rsidDel="00000000" w:rsidR="00000000" w:rsidRPr="00000000">
        <w:rPr>
          <w:rtl w:val="0"/>
        </w:rPr>
        <w:tab/>
        <w:tab/>
        <w:tab/>
        <w:tab/>
        <w:tab/>
        <w:t xml:space="preserve">if (elem.href &amp;&amp; typeof rel != "string" || rel.length == 0 || rel.toLowerCase() == "stylesheet") {</w:t>
      </w:r>
    </w:p>
    <w:p w:rsidR="00000000" w:rsidDel="00000000" w:rsidP="00000000" w:rsidRDefault="00000000" w:rsidRPr="00000000" w14:paraId="00000281">
      <w:pPr>
        <w:spacing w:after="934" w:lineRule="auto"/>
        <w:ind w:left="25" w:firstLine="30"/>
        <w:rPr/>
      </w:pPr>
      <w:r w:rsidDel="00000000" w:rsidR="00000000" w:rsidRPr="00000000">
        <w:rPr>
          <w:rtl w:val="0"/>
        </w:rPr>
        <w:tab/>
        <w:tab/>
        <w:tab/>
        <w:tab/>
        <w:tab/>
        <w:tab/>
        <w:t xml:space="preserve">var url = elem.href.replace(/(&amp;|\?)_cacheOverride=\d+/, '');</w:t>
      </w:r>
    </w:p>
    <w:p w:rsidR="00000000" w:rsidDel="00000000" w:rsidP="00000000" w:rsidRDefault="00000000" w:rsidRPr="00000000" w14:paraId="00000282">
      <w:pPr>
        <w:spacing w:after="934" w:lineRule="auto"/>
        <w:ind w:left="25" w:firstLine="30"/>
        <w:rPr/>
      </w:pPr>
      <w:r w:rsidDel="00000000" w:rsidR="00000000" w:rsidRPr="00000000">
        <w:rPr>
          <w:rtl w:val="0"/>
        </w:rPr>
        <w:tab/>
        <w:tab/>
        <w:tab/>
        <w:tab/>
        <w:tab/>
        <w:tab/>
        <w:t xml:space="preserve">elem.href = url + (url.indexOf('?') &gt;= 0 ? '&amp;' : '?') + '_cacheOverride=' + (new Date().valueOf());</w:t>
      </w:r>
    </w:p>
    <w:p w:rsidR="00000000" w:rsidDel="00000000" w:rsidP="00000000" w:rsidRDefault="00000000" w:rsidRPr="00000000" w14:paraId="00000283">
      <w:pPr>
        <w:spacing w:after="934" w:lineRule="auto"/>
        <w:ind w:left="25" w:firstLine="30"/>
        <w:rPr/>
      </w:pPr>
      <w:r w:rsidDel="00000000" w:rsidR="00000000" w:rsidRPr="00000000">
        <w:rPr>
          <w:rtl w:val="0"/>
        </w:rPr>
        <w:tab/>
        <w:tab/>
        <w:tab/>
        <w:tab/>
        <w:tab/>
        <w:t xml:space="preserve">}</w:t>
      </w:r>
    </w:p>
    <w:p w:rsidR="00000000" w:rsidDel="00000000" w:rsidP="00000000" w:rsidRDefault="00000000" w:rsidRPr="00000000" w14:paraId="00000284">
      <w:pPr>
        <w:spacing w:after="934" w:lineRule="auto"/>
        <w:ind w:left="25" w:firstLine="30"/>
        <w:rPr/>
      </w:pPr>
      <w:r w:rsidDel="00000000" w:rsidR="00000000" w:rsidRPr="00000000">
        <w:rPr>
          <w:rtl w:val="0"/>
        </w:rPr>
        <w:tab/>
        <w:tab/>
        <w:tab/>
        <w:tab/>
        <w:tab/>
        <w:t xml:space="preserve">parent.appendChild(elem);</w:t>
      </w:r>
    </w:p>
    <w:p w:rsidR="00000000" w:rsidDel="00000000" w:rsidP="00000000" w:rsidRDefault="00000000" w:rsidRPr="00000000" w14:paraId="00000285">
      <w:pPr>
        <w:spacing w:after="934" w:lineRule="auto"/>
        <w:ind w:left="25" w:firstLine="30"/>
        <w:rPr/>
      </w:pPr>
      <w:r w:rsidDel="00000000" w:rsidR="00000000" w:rsidRPr="00000000">
        <w:rPr>
          <w:rtl w:val="0"/>
        </w:rPr>
        <w:tab/>
        <w:tab/>
        <w:tab/>
        <w:tab/>
        <w:t xml:space="preserve">}</w:t>
      </w:r>
    </w:p>
    <w:p w:rsidR="00000000" w:rsidDel="00000000" w:rsidP="00000000" w:rsidRDefault="00000000" w:rsidRPr="00000000" w14:paraId="00000286">
      <w:pPr>
        <w:spacing w:after="934" w:lineRule="auto"/>
        <w:ind w:left="25" w:firstLine="30"/>
        <w:rPr/>
      </w:pPr>
      <w:r w:rsidDel="00000000" w:rsidR="00000000" w:rsidRPr="00000000">
        <w:rPr>
          <w:rtl w:val="0"/>
        </w:rPr>
        <w:tab/>
        <w:tab/>
        <w:tab/>
        <w:t xml:space="preserve">}</w:t>
      </w:r>
    </w:p>
    <w:p w:rsidR="00000000" w:rsidDel="00000000" w:rsidP="00000000" w:rsidRDefault="00000000" w:rsidRPr="00000000" w14:paraId="00000287">
      <w:pPr>
        <w:spacing w:after="934" w:lineRule="auto"/>
        <w:ind w:left="25" w:firstLine="30"/>
        <w:rPr/>
      </w:pPr>
      <w:r w:rsidDel="00000000" w:rsidR="00000000" w:rsidRPr="00000000">
        <w:rPr>
          <w:rtl w:val="0"/>
        </w:rPr>
        <w:tab/>
        <w:tab/>
        <w:tab/>
        <w:t xml:space="preserve">var protocol = window.location.protocol === 'http:' ? 'ws://' : 'wss://';</w:t>
      </w:r>
    </w:p>
    <w:p w:rsidR="00000000" w:rsidDel="00000000" w:rsidP="00000000" w:rsidRDefault="00000000" w:rsidRPr="00000000" w14:paraId="00000288">
      <w:pPr>
        <w:spacing w:after="934" w:lineRule="auto"/>
        <w:ind w:left="25" w:firstLine="30"/>
        <w:rPr/>
      </w:pPr>
      <w:r w:rsidDel="00000000" w:rsidR="00000000" w:rsidRPr="00000000">
        <w:rPr>
          <w:rtl w:val="0"/>
        </w:rPr>
        <w:tab/>
        <w:tab/>
        <w:tab/>
        <w:t xml:space="preserve">var address = protocol + window.location.host + window.location.pathname + '/ws';</w:t>
      </w:r>
    </w:p>
    <w:p w:rsidR="00000000" w:rsidDel="00000000" w:rsidP="00000000" w:rsidRDefault="00000000" w:rsidRPr="00000000" w14:paraId="00000289">
      <w:pPr>
        <w:spacing w:after="934" w:lineRule="auto"/>
        <w:ind w:left="25" w:firstLine="30"/>
        <w:rPr/>
      </w:pPr>
      <w:r w:rsidDel="00000000" w:rsidR="00000000" w:rsidRPr="00000000">
        <w:rPr>
          <w:rtl w:val="0"/>
        </w:rPr>
        <w:tab/>
        <w:tab/>
        <w:tab/>
        <w:t xml:space="preserve">var socket = new WebSocket(address);</w:t>
      </w:r>
    </w:p>
    <w:p w:rsidR="00000000" w:rsidDel="00000000" w:rsidP="00000000" w:rsidRDefault="00000000" w:rsidRPr="00000000" w14:paraId="0000028A">
      <w:pPr>
        <w:spacing w:after="934" w:lineRule="auto"/>
        <w:ind w:left="25" w:firstLine="30"/>
        <w:rPr/>
      </w:pPr>
      <w:r w:rsidDel="00000000" w:rsidR="00000000" w:rsidRPr="00000000">
        <w:rPr>
          <w:rtl w:val="0"/>
        </w:rPr>
        <w:tab/>
        <w:tab/>
        <w:tab/>
        <w:t xml:space="preserve">socket.onmessage = function (msg) {</w:t>
      </w:r>
    </w:p>
    <w:p w:rsidR="00000000" w:rsidDel="00000000" w:rsidP="00000000" w:rsidRDefault="00000000" w:rsidRPr="00000000" w14:paraId="0000028B">
      <w:pPr>
        <w:spacing w:after="934" w:lineRule="auto"/>
        <w:ind w:left="25" w:firstLine="30"/>
        <w:rPr/>
      </w:pPr>
      <w:r w:rsidDel="00000000" w:rsidR="00000000" w:rsidRPr="00000000">
        <w:rPr>
          <w:rtl w:val="0"/>
        </w:rPr>
        <w:tab/>
        <w:tab/>
        <w:tab/>
        <w:tab/>
        <w:t xml:space="preserve">if (msg.data == 'reload') window.location.reload();</w:t>
      </w:r>
    </w:p>
    <w:p w:rsidR="00000000" w:rsidDel="00000000" w:rsidP="00000000" w:rsidRDefault="00000000" w:rsidRPr="00000000" w14:paraId="0000028C">
      <w:pPr>
        <w:spacing w:after="934" w:lineRule="auto"/>
        <w:ind w:left="25" w:firstLine="30"/>
        <w:rPr/>
      </w:pPr>
      <w:r w:rsidDel="00000000" w:rsidR="00000000" w:rsidRPr="00000000">
        <w:rPr>
          <w:rtl w:val="0"/>
        </w:rPr>
        <w:tab/>
        <w:tab/>
        <w:tab/>
        <w:tab/>
        <w:t xml:space="preserve">else if (msg.data == 'refreshcss') refreshCSS();</w:t>
      </w:r>
    </w:p>
    <w:p w:rsidR="00000000" w:rsidDel="00000000" w:rsidP="00000000" w:rsidRDefault="00000000" w:rsidRPr="00000000" w14:paraId="0000028D">
      <w:pPr>
        <w:spacing w:after="934" w:lineRule="auto"/>
        <w:ind w:left="25" w:firstLine="30"/>
        <w:rPr/>
      </w:pPr>
      <w:r w:rsidDel="00000000" w:rsidR="00000000" w:rsidRPr="00000000">
        <w:rPr>
          <w:rtl w:val="0"/>
        </w:rPr>
        <w:tab/>
        <w:tab/>
        <w:tab/>
        <w:t xml:space="preserve">};</w:t>
      </w:r>
    </w:p>
    <w:p w:rsidR="00000000" w:rsidDel="00000000" w:rsidP="00000000" w:rsidRDefault="00000000" w:rsidRPr="00000000" w14:paraId="0000028E">
      <w:pPr>
        <w:spacing w:after="934" w:lineRule="auto"/>
        <w:ind w:left="25" w:firstLine="30"/>
        <w:rPr/>
      </w:pPr>
      <w:r w:rsidDel="00000000" w:rsidR="00000000" w:rsidRPr="00000000">
        <w:rPr>
          <w:rtl w:val="0"/>
        </w:rPr>
        <w:tab/>
        <w:tab/>
        <w:tab/>
        <w:t xml:space="preserve">if (sessionStorage &amp;&amp; !sessionStorage.getItem('IsThisFirstTime_Log_From_LiveServer')) {</w:t>
      </w:r>
    </w:p>
    <w:p w:rsidR="00000000" w:rsidDel="00000000" w:rsidP="00000000" w:rsidRDefault="00000000" w:rsidRPr="00000000" w14:paraId="0000028F">
      <w:pPr>
        <w:spacing w:after="934" w:lineRule="auto"/>
        <w:ind w:left="25" w:firstLine="30"/>
        <w:rPr/>
      </w:pPr>
      <w:r w:rsidDel="00000000" w:rsidR="00000000" w:rsidRPr="00000000">
        <w:rPr>
          <w:rtl w:val="0"/>
        </w:rPr>
        <w:tab/>
        <w:tab/>
        <w:tab/>
        <w:tab/>
        <w:t xml:space="preserve">console.log('Live reload enabled.');</w:t>
      </w:r>
    </w:p>
    <w:p w:rsidR="00000000" w:rsidDel="00000000" w:rsidP="00000000" w:rsidRDefault="00000000" w:rsidRPr="00000000" w14:paraId="00000290">
      <w:pPr>
        <w:spacing w:after="934" w:lineRule="auto"/>
        <w:ind w:left="25" w:firstLine="30"/>
        <w:rPr/>
      </w:pPr>
      <w:r w:rsidDel="00000000" w:rsidR="00000000" w:rsidRPr="00000000">
        <w:rPr>
          <w:rtl w:val="0"/>
        </w:rPr>
        <w:tab/>
        <w:tab/>
        <w:tab/>
        <w:tab/>
        <w:t xml:space="preserve">sessionStorage.setItem('IsThisFirstTime_Log_From_LiveServer', true);</w:t>
      </w:r>
    </w:p>
    <w:p w:rsidR="00000000" w:rsidDel="00000000" w:rsidP="00000000" w:rsidRDefault="00000000" w:rsidRPr="00000000" w14:paraId="00000291">
      <w:pPr>
        <w:spacing w:after="934" w:lineRule="auto"/>
        <w:ind w:left="25" w:firstLine="30"/>
        <w:rPr/>
      </w:pPr>
      <w:r w:rsidDel="00000000" w:rsidR="00000000" w:rsidRPr="00000000">
        <w:rPr>
          <w:rtl w:val="0"/>
        </w:rPr>
        <w:tab/>
        <w:tab/>
        <w:tab/>
        <w:t xml:space="preserve">}</w:t>
      </w:r>
    </w:p>
    <w:p w:rsidR="00000000" w:rsidDel="00000000" w:rsidP="00000000" w:rsidRDefault="00000000" w:rsidRPr="00000000" w14:paraId="00000292">
      <w:pPr>
        <w:spacing w:after="934" w:lineRule="auto"/>
        <w:ind w:left="25" w:firstLine="30"/>
        <w:rPr/>
      </w:pPr>
      <w:r w:rsidDel="00000000" w:rsidR="00000000" w:rsidRPr="00000000">
        <w:rPr>
          <w:rtl w:val="0"/>
        </w:rPr>
        <w:tab/>
        <w:tab/>
        <w:t xml:space="preserve">})();</w:t>
      </w:r>
    </w:p>
    <w:p w:rsidR="00000000" w:rsidDel="00000000" w:rsidP="00000000" w:rsidRDefault="00000000" w:rsidRPr="00000000" w14:paraId="00000293">
      <w:pPr>
        <w:spacing w:after="934" w:lineRule="auto"/>
        <w:ind w:left="25" w:firstLine="30"/>
        <w:rPr/>
      </w:pPr>
      <w:r w:rsidDel="00000000" w:rsidR="00000000" w:rsidRPr="00000000">
        <w:rPr>
          <w:rtl w:val="0"/>
        </w:rPr>
        <w:tab/>
        <w:t xml:space="preserve">}</w:t>
      </w:r>
    </w:p>
    <w:p w:rsidR="00000000" w:rsidDel="00000000" w:rsidP="00000000" w:rsidRDefault="00000000" w:rsidRPr="00000000" w14:paraId="00000294">
      <w:pPr>
        <w:spacing w:after="934" w:lineRule="auto"/>
        <w:ind w:left="25" w:firstLine="30"/>
        <w:rPr/>
      </w:pPr>
      <w:r w:rsidDel="00000000" w:rsidR="00000000" w:rsidRPr="00000000">
        <w:rPr>
          <w:rtl w:val="0"/>
        </w:rPr>
        <w:tab/>
        <w:t xml:space="preserve">else {</w:t>
      </w:r>
    </w:p>
    <w:p w:rsidR="00000000" w:rsidDel="00000000" w:rsidP="00000000" w:rsidRDefault="00000000" w:rsidRPr="00000000" w14:paraId="00000295">
      <w:pPr>
        <w:spacing w:after="934" w:lineRule="auto"/>
        <w:ind w:left="25" w:firstLine="30"/>
        <w:rPr/>
      </w:pPr>
      <w:r w:rsidDel="00000000" w:rsidR="00000000" w:rsidRPr="00000000">
        <w:rPr>
          <w:rtl w:val="0"/>
        </w:rPr>
        <w:tab/>
        <w:tab/>
        <w:t xml:space="preserve">console.error('Upgrade your browser. This Browser is NOT supported WebSocket for Live-Reloading.');</w:t>
      </w:r>
    </w:p>
    <w:p w:rsidR="00000000" w:rsidDel="00000000" w:rsidP="00000000" w:rsidRDefault="00000000" w:rsidRPr="00000000" w14:paraId="00000296">
      <w:pPr>
        <w:spacing w:after="934" w:line="240" w:lineRule="auto"/>
        <w:ind w:left="25" w:firstLine="30"/>
        <w:rPr/>
      </w:pPr>
      <w:r w:rsidDel="00000000" w:rsidR="00000000" w:rsidRPr="00000000">
        <w:rPr>
          <w:rtl w:val="0"/>
        </w:rPr>
        <w:tab/>
        <w:t xml:space="preserve">}// ]]&gt;&lt;/script&gt;&lt;/body&gt;&lt;/html&gt;</w:t>
      </w:r>
    </w:p>
    <w:p w:rsidR="00000000" w:rsidDel="00000000" w:rsidP="00000000" w:rsidRDefault="00000000" w:rsidRPr="00000000" w14:paraId="00000297">
      <w:pPr>
        <w:pStyle w:val="Heading2"/>
        <w:ind w:left="-5" w:firstLine="0"/>
        <w:rPr/>
      </w:pPr>
      <w:r w:rsidDel="00000000" w:rsidR="00000000" w:rsidRPr="00000000">
        <w:rPr>
          <w:rtl w:val="0"/>
        </w:rPr>
        <w:t xml:space="preserve">8. PERFORMANCE TESTING</w:t>
      </w:r>
    </w:p>
    <w:p w:rsidR="00000000" w:rsidDel="00000000" w:rsidP="00000000" w:rsidRDefault="00000000" w:rsidRPr="00000000" w14:paraId="00000298">
      <w:pPr>
        <w:pStyle w:val="Heading3"/>
        <w:ind w:left="25" w:firstLine="30"/>
        <w:rPr/>
      </w:pPr>
      <w:r w:rsidDel="00000000" w:rsidR="00000000" w:rsidRPr="00000000">
        <w:rPr>
          <w:rtl w:val="0"/>
        </w:rPr>
        <w:t xml:space="preserve">8.1 Performance Metrics</w:t>
      </w:r>
    </w:p>
    <w:p w:rsidR="00000000" w:rsidDel="00000000" w:rsidP="00000000" w:rsidRDefault="00000000" w:rsidRPr="00000000" w14:paraId="00000299">
      <w:pPr>
        <w:spacing w:after="1072" w:lineRule="auto"/>
        <w:ind w:left="15" w:firstLine="680"/>
        <w:rPr/>
      </w:pPr>
      <w:r w:rsidDel="00000000" w:rsidR="00000000" w:rsidRPr="00000000">
        <w:rPr>
          <w:rtl w:val="0"/>
        </w:rPr>
        <w:t xml:space="preserve">The project's performance is measured based on data extraction speed, accuracy of trend identification, and system response times.</w:t>
      </w:r>
    </w:p>
    <w:p w:rsidR="00000000" w:rsidDel="00000000" w:rsidP="00000000" w:rsidRDefault="00000000" w:rsidRPr="00000000" w14:paraId="0000029A">
      <w:pPr>
        <w:pStyle w:val="Heading2"/>
        <w:ind w:left="-5" w:firstLine="0"/>
        <w:rPr/>
      </w:pPr>
      <w:r w:rsidDel="00000000" w:rsidR="00000000" w:rsidRPr="00000000">
        <w:rPr>
          <w:rtl w:val="0"/>
        </w:rPr>
        <w:t xml:space="preserve">9. RESULTS</w:t>
      </w:r>
    </w:p>
    <w:p w:rsidR="00000000" w:rsidDel="00000000" w:rsidP="00000000" w:rsidRDefault="00000000" w:rsidRPr="00000000" w14:paraId="0000029B">
      <w:pPr>
        <w:rPr/>
      </w:pPr>
      <w:r w:rsidDel="00000000" w:rsidR="00000000" w:rsidRPr="00000000">
        <w:rPr/>
        <w:drawing>
          <wp:inline distB="114300" distT="114300" distL="114300" distR="114300">
            <wp:extent cx="6088705" cy="3429000"/>
            <wp:effectExtent b="0" l="0" r="0" t="0"/>
            <wp:docPr id="950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8870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ind w:left="30" w:firstLine="0"/>
        <w:rPr/>
        <w:sectPr>
          <w:pgSz w:h="16838" w:w="11906" w:orient="portrait"/>
          <w:pgMar w:bottom="1172" w:top="1135" w:left="1136" w:right="1181" w:header="720" w:footer="720"/>
          <w:pgNumType w:start="1"/>
        </w:sectPr>
      </w:pPr>
      <w:r w:rsidDel="00000000" w:rsidR="00000000" w:rsidRPr="00000000">
        <w:rPr>
          <w:rtl w:val="0"/>
        </w:rPr>
      </w:r>
    </w:p>
    <w:p w:rsidR="00000000" w:rsidDel="00000000" w:rsidP="00000000" w:rsidRDefault="00000000" w:rsidRPr="00000000" w14:paraId="0000029D">
      <w:pPr>
        <w:pBdr>
          <w:top w:color="000000" w:space="0" w:sz="0" w:val="none"/>
          <w:left w:color="000000" w:space="0" w:sz="0" w:val="none"/>
          <w:bottom w:color="000000" w:space="0" w:sz="0" w:val="none"/>
          <w:right w:color="000000" w:space="0" w:sz="0" w:val="none"/>
        </w:pBdr>
        <w:spacing w:after="471" w:line="259" w:lineRule="auto"/>
        <w:ind w:left="-237" w:right="-237" w:firstLine="0"/>
        <w:rPr/>
      </w:pPr>
      <w:r w:rsidDel="00000000" w:rsidR="00000000" w:rsidRPr="00000000">
        <w:rPr>
          <w:rtl w:val="0"/>
        </w:rPr>
      </w:r>
    </w:p>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pBdr>
        <w:spacing w:after="0" w:line="259" w:lineRule="auto"/>
        <w:ind w:left="-237" w:right="-375" w:firstLine="0"/>
        <w:rPr/>
      </w:pPr>
      <w:r w:rsidDel="00000000" w:rsidR="00000000" w:rsidRPr="00000000">
        <w:rPr/>
        <w:drawing>
          <wp:inline distB="0" distT="0" distL="0" distR="0">
            <wp:extent cx="6120140" cy="4211330"/>
            <wp:effectExtent b="0" l="0" r="0" t="0"/>
            <wp:docPr id="950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20140" cy="421133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pBdr>
          <w:top w:color="000000" w:space="0" w:sz="0" w:val="none"/>
          <w:left w:color="000000" w:space="0" w:sz="0" w:val="none"/>
          <w:bottom w:color="000000" w:space="0" w:sz="0" w:val="none"/>
          <w:right w:color="000000" w:space="0" w:sz="0" w:val="none"/>
        </w:pBdr>
        <w:spacing w:after="0" w:line="259" w:lineRule="auto"/>
        <w:ind w:left="-237" w:right="-375" w:firstLine="0"/>
        <w:rPr/>
      </w:pPr>
      <w:r w:rsidDel="00000000" w:rsidR="00000000" w:rsidRPr="00000000">
        <w:rPr/>
        <w:drawing>
          <wp:inline distB="114300" distT="114300" distL="114300" distR="114300">
            <wp:extent cx="5731200" cy="3225800"/>
            <wp:effectExtent b="0" l="0" r="0" t="0"/>
            <wp:docPr id="950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pBdr>
        <w:spacing w:after="0" w:line="259" w:lineRule="auto"/>
        <w:ind w:left="-237" w:right="-375" w:firstLine="0"/>
        <w:rPr/>
      </w:pPr>
      <w:r w:rsidDel="00000000" w:rsidR="00000000" w:rsidRPr="00000000">
        <w:rPr/>
        <w:drawing>
          <wp:inline distB="114300" distT="114300" distL="114300" distR="114300">
            <wp:extent cx="5731200" cy="3225800"/>
            <wp:effectExtent b="0" l="0" r="0" t="0"/>
            <wp:docPr id="949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pBdr>
        <w:spacing w:after="0" w:line="259" w:lineRule="auto"/>
        <w:ind w:left="-237" w:right="-375" w:firstLine="0"/>
        <w:rPr/>
        <w:sectPr>
          <w:type w:val="nextPage"/>
          <w:pgSz w:h="16838" w:w="11906" w:orient="portrait"/>
          <w:pgMar w:bottom="1440" w:top="1133" w:left="1440" w:right="1440" w:header="720" w:footer="720"/>
        </w:sectPr>
      </w:pPr>
      <w:r w:rsidDel="00000000" w:rsidR="00000000" w:rsidRPr="00000000">
        <w:rPr/>
        <w:drawing>
          <wp:inline distB="114300" distT="114300" distL="114300" distR="114300">
            <wp:extent cx="5731200" cy="3225800"/>
            <wp:effectExtent b="0" l="0" r="0" t="0"/>
            <wp:docPr id="949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pBdr>
        <w:spacing w:after="894" w:line="259" w:lineRule="auto"/>
        <w:ind w:left="-2" w:right="-746" w:firstLine="0"/>
        <w:rPr/>
      </w:pPr>
      <w:r w:rsidDel="00000000" w:rsidR="00000000" w:rsidRPr="00000000">
        <w:rPr/>
        <w:drawing>
          <wp:inline distB="0" distT="0" distL="0" distR="0">
            <wp:extent cx="6120140" cy="2759711"/>
            <wp:effectExtent b="0" l="0" r="0" t="0"/>
            <wp:docPr id="950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20140" cy="2759711"/>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Style w:val="Heading2"/>
        <w:spacing w:after="704" w:lineRule="auto"/>
        <w:ind w:left="-5" w:firstLine="0"/>
        <w:rPr/>
      </w:pPr>
      <w:r w:rsidDel="00000000" w:rsidR="00000000" w:rsidRPr="00000000">
        <w:rPr>
          <w:rtl w:val="0"/>
        </w:rPr>
        <w:t xml:space="preserve">10. ADVANTAGES &amp; DISADVANTAGES</w:t>
      </w:r>
    </w:p>
    <w:p w:rsidR="00000000" w:rsidDel="00000000" w:rsidP="00000000" w:rsidRDefault="00000000" w:rsidRPr="00000000" w14:paraId="000002A4">
      <w:pPr>
        <w:pStyle w:val="Heading3"/>
        <w:spacing w:after="285" w:lineRule="auto"/>
        <w:ind w:left="25" w:firstLine="30"/>
        <w:rPr/>
      </w:pPr>
      <w:r w:rsidDel="00000000" w:rsidR="00000000" w:rsidRPr="00000000">
        <w:rPr>
          <w:rtl w:val="0"/>
        </w:rPr>
        <w:t xml:space="preserve">Advantages</w:t>
      </w:r>
    </w:p>
    <w:tbl>
      <w:tblPr>
        <w:tblStyle w:val="Table4"/>
        <w:tblW w:w="9210.0" w:type="dxa"/>
        <w:jc w:val="left"/>
        <w:tblInd w:w="425.0" w:type="dxa"/>
        <w:tblLayout w:type="fixed"/>
        <w:tblLook w:val="0400"/>
      </w:tblPr>
      <w:tblGrid>
        <w:gridCol w:w="313"/>
        <w:gridCol w:w="8897"/>
        <w:tblGridChange w:id="0">
          <w:tblGrid>
            <w:gridCol w:w="313"/>
            <w:gridCol w:w="8897"/>
          </w:tblGrid>
        </w:tblGridChange>
      </w:tblGrid>
      <w:tr>
        <w:trPr>
          <w:cantSplit w:val="0"/>
          <w:trHeight w:val="329" w:hRule="atLeast"/>
          <w:tblHeader w:val="0"/>
        </w:trPr>
        <w:tc>
          <w:tcPr>
            <w:tcBorders>
              <w:top w:color="d9d9e3" w:space="0" w:sz="4" w:val="single"/>
              <w:left w:color="d9d9e3" w:space="0" w:sz="4" w:val="single"/>
              <w:bottom w:color="000000" w:space="0" w:sz="0" w:val="nil"/>
              <w:right w:color="000000" w:space="0" w:sz="0" w:val="nil"/>
            </w:tcBorders>
          </w:tcPr>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d9d9e3" w:space="0" w:sz="4" w:val="single"/>
              <w:left w:color="000000" w:space="0" w:sz="0" w:val="nil"/>
              <w:bottom w:color="000000" w:space="0" w:sz="0" w:val="nil"/>
              <w:right w:color="d9d9e3" w:space="0" w:sz="4" w:val="single"/>
            </w:tcBorders>
          </w:tcPr>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Access to industry trends and insights</w:t>
            </w:r>
          </w:p>
        </w:tc>
      </w:tr>
      <w:tr>
        <w:trPr>
          <w:cantSplit w:val="0"/>
          <w:trHeight w:val="317" w:hRule="atLeast"/>
          <w:tblHeader w:val="0"/>
        </w:trPr>
        <w:tc>
          <w:tcPr>
            <w:tcBorders>
              <w:top w:color="000000" w:space="0" w:sz="0" w:val="nil"/>
              <w:left w:color="d9d9e3" w:space="0" w:sz="4" w:val="single"/>
              <w:bottom w:color="000000" w:space="0" w:sz="0" w:val="nil"/>
              <w:right w:color="000000" w:space="0" w:sz="0" w:val="nil"/>
            </w:tcBorders>
          </w:tcPr>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d9d9e3" w:space="0" w:sz="4" w:val="single"/>
            </w:tcBorders>
          </w:tcPr>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User-friendly platform</w:t>
            </w:r>
          </w:p>
        </w:tc>
      </w:tr>
      <w:tr>
        <w:trPr>
          <w:cantSplit w:val="0"/>
          <w:trHeight w:val="320" w:hRule="atLeast"/>
          <w:tblHeader w:val="0"/>
        </w:trPr>
        <w:tc>
          <w:tcPr>
            <w:tcBorders>
              <w:top w:color="000000" w:space="0" w:sz="0" w:val="nil"/>
              <w:left w:color="d9d9e3" w:space="0" w:sz="4" w:val="single"/>
              <w:bottom w:color="d9d9e3" w:space="0" w:sz="4" w:val="single"/>
              <w:right w:color="000000" w:space="0" w:sz="0" w:val="nil"/>
            </w:tcBorders>
          </w:tcPr>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d9d9e3" w:space="0" w:sz="4" w:val="single"/>
              <w:right w:color="d9d9e3" w:space="0" w:sz="4" w:val="single"/>
            </w:tcBorders>
          </w:tcPr>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Real-time updates</w:t>
            </w:r>
          </w:p>
        </w:tc>
      </w:tr>
    </w:tbl>
    <w:p w:rsidR="00000000" w:rsidDel="00000000" w:rsidP="00000000" w:rsidRDefault="00000000" w:rsidRPr="00000000" w14:paraId="000002AB">
      <w:pPr>
        <w:pStyle w:val="Heading3"/>
        <w:spacing w:after="285" w:lineRule="auto"/>
        <w:ind w:left="25" w:firstLine="30"/>
        <w:rPr/>
      </w:pPr>
      <w:r w:rsidDel="00000000" w:rsidR="00000000" w:rsidRPr="00000000">
        <w:rPr>
          <w:rtl w:val="0"/>
        </w:rPr>
        <w:t xml:space="preserve">Disadvantages</w:t>
      </w:r>
    </w:p>
    <w:tbl>
      <w:tblPr>
        <w:tblStyle w:val="Table5"/>
        <w:tblW w:w="9210.0" w:type="dxa"/>
        <w:jc w:val="left"/>
        <w:tblInd w:w="425.0" w:type="dxa"/>
        <w:tblLayout w:type="fixed"/>
        <w:tblLook w:val="0400"/>
      </w:tblPr>
      <w:tblGrid>
        <w:gridCol w:w="313"/>
        <w:gridCol w:w="8897"/>
        <w:tblGridChange w:id="0">
          <w:tblGrid>
            <w:gridCol w:w="313"/>
            <w:gridCol w:w="8897"/>
          </w:tblGrid>
        </w:tblGridChange>
      </w:tblGrid>
      <w:tr>
        <w:trPr>
          <w:cantSplit w:val="0"/>
          <w:trHeight w:val="329" w:hRule="atLeast"/>
          <w:tblHeader w:val="0"/>
        </w:trPr>
        <w:tc>
          <w:tcPr>
            <w:tcBorders>
              <w:top w:color="d9d9e3" w:space="0" w:sz="4" w:val="single"/>
              <w:left w:color="d9d9e3" w:space="0" w:sz="4" w:val="single"/>
              <w:bottom w:color="000000" w:space="0" w:sz="0" w:val="nil"/>
              <w:right w:color="000000" w:space="0" w:sz="0" w:val="nil"/>
            </w:tcBorders>
          </w:tcPr>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d9d9e3" w:space="0" w:sz="4" w:val="single"/>
              <w:left w:color="000000" w:space="0" w:sz="0" w:val="nil"/>
              <w:bottom w:color="000000" w:space="0" w:sz="0" w:val="nil"/>
              <w:right w:color="d9d9e3" w:space="0" w:sz="4" w:val="single"/>
            </w:tcBorders>
          </w:tcPr>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Limited to publicly available </w:t>
            </w:r>
          </w:p>
        </w:tc>
      </w:tr>
      <w:tr>
        <w:trPr>
          <w:cantSplit w:val="0"/>
          <w:trHeight w:val="319" w:hRule="atLeast"/>
          <w:tblHeader w:val="0"/>
        </w:trPr>
        <w:tc>
          <w:tcPr>
            <w:tcBorders>
              <w:top w:color="000000" w:space="0" w:sz="0" w:val="nil"/>
              <w:left w:color="d9d9e3" w:space="0" w:sz="4" w:val="single"/>
              <w:bottom w:color="d9d9e3" w:space="0" w:sz="4" w:val="single"/>
              <w:right w:color="000000" w:space="0" w:sz="0" w:val="nil"/>
            </w:tcBorders>
          </w:tcPr>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d9d9e3" w:space="0" w:sz="4" w:val="single"/>
              <w:right w:color="d9d9e3" w:space="0" w:sz="4" w:val="single"/>
            </w:tcBorders>
          </w:tcPr>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Privacy concerns</w:t>
            </w:r>
          </w:p>
        </w:tc>
      </w:tr>
    </w:tbl>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pBdr>
        <w:spacing w:after="395" w:line="259" w:lineRule="auto"/>
        <w:ind w:left="-2" w:right="-746" w:firstLine="0"/>
        <w:rPr/>
      </w:pPr>
      <w:r w:rsidDel="00000000" w:rsidR="00000000" w:rsidRPr="00000000">
        <w:rPr>
          <w:sz w:val="22"/>
          <w:szCs w:val="22"/>
        </w:rPr>
        <mc:AlternateContent>
          <mc:Choice Requires="wpg">
            <w:drawing>
              <wp:inline distB="0" distT="0" distL="0" distR="0">
                <wp:extent cx="6120140" cy="212098"/>
                <wp:effectExtent b="0" l="0" r="0" t="0"/>
                <wp:docPr id="9497" name=""/>
                <a:graphic>
                  <a:graphicData uri="http://schemas.microsoft.com/office/word/2010/wordprocessingGroup">
                    <wpg:wgp>
                      <wpg:cNvGrpSpPr/>
                      <wpg:grpSpPr>
                        <a:xfrm>
                          <a:off x="2281775" y="3669825"/>
                          <a:ext cx="6120140" cy="212098"/>
                          <a:chOff x="2281775" y="3669825"/>
                          <a:chExt cx="6128425" cy="220350"/>
                        </a:xfrm>
                      </wpg:grpSpPr>
                      <wpg:grpSp>
                        <wpg:cNvGrpSpPr/>
                        <wpg:grpSpPr>
                          <a:xfrm>
                            <a:off x="2285930" y="3673951"/>
                            <a:ext cx="6120140" cy="212098"/>
                            <a:chOff x="0" y="0"/>
                            <a:chExt cx="6120140" cy="212098"/>
                          </a:xfrm>
                        </wpg:grpSpPr>
                        <wps:wsp>
                          <wps:cNvSpPr/>
                          <wps:cNvPr id="3" name="Shape 3"/>
                          <wps:spPr>
                            <a:xfrm>
                              <a:off x="0" y="0"/>
                              <a:ext cx="6120125" cy="21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43"/>
                              <a:ext cx="6120140" cy="0"/>
                            </a:xfrm>
                            <a:custGeom>
                              <a:rect b="b" l="l" r="r" t="t"/>
                              <a:pathLst>
                                <a:path extrusionOk="0" h="120000" w="6120140">
                                  <a:moveTo>
                                    <a:pt x="0" y="0"/>
                                  </a:moveTo>
                                  <a:lnTo>
                                    <a:pt x="6120140" y="0"/>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6119500" y="0"/>
                              <a:ext cx="0" cy="212098"/>
                            </a:xfrm>
                            <a:custGeom>
                              <a:rect b="b" l="l" r="r" t="t"/>
                              <a:pathLst>
                                <a:path extrusionOk="0" h="212098" w="120000">
                                  <a:moveTo>
                                    <a:pt x="0" y="0"/>
                                  </a:moveTo>
                                  <a:lnTo>
                                    <a:pt x="0" y="212098"/>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211455"/>
                              <a:ext cx="6120140" cy="0"/>
                            </a:xfrm>
                            <a:custGeom>
                              <a:rect b="b" l="l" r="r" t="t"/>
                              <a:pathLst>
                                <a:path extrusionOk="0" h="120000" w="6120140">
                                  <a:moveTo>
                                    <a:pt x="6120140" y="0"/>
                                  </a:moveTo>
                                  <a:lnTo>
                                    <a:pt x="0" y="0"/>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631" y="0"/>
                              <a:ext cx="0" cy="212098"/>
                            </a:xfrm>
                            <a:custGeom>
                              <a:rect b="b" l="l" r="r" t="t"/>
                              <a:pathLst>
                                <a:path extrusionOk="0" h="212098" w="120000">
                                  <a:moveTo>
                                    <a:pt x="0" y="212098"/>
                                  </a:moveTo>
                                  <a:lnTo>
                                    <a:pt x="0" y="0"/>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120140" cy="212098"/>
                <wp:effectExtent b="0" l="0" r="0" t="0"/>
                <wp:docPr id="949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120140" cy="2120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1">
      <w:pPr>
        <w:pStyle w:val="Heading2"/>
        <w:spacing w:after="584" w:lineRule="auto"/>
        <w:ind w:left="-5" w:firstLine="0"/>
        <w:rPr/>
      </w:pPr>
      <w:r w:rsidDel="00000000" w:rsidR="00000000" w:rsidRPr="00000000">
        <w:rPr>
          <w:rtl w:val="0"/>
        </w:rPr>
        <w:t xml:space="preserve">11. CONCLUSION</w:t>
      </w:r>
    </w:p>
    <w:p w:rsidR="00000000" w:rsidDel="00000000" w:rsidP="00000000" w:rsidRDefault="00000000" w:rsidRPr="00000000" w14:paraId="000002B2">
      <w:pPr>
        <w:ind w:left="15" w:firstLine="680"/>
        <w:rPr/>
      </w:pPr>
      <w:r w:rsidDel="00000000" w:rsidR="00000000" w:rsidRPr="00000000">
        <w:rPr>
          <w:rtl w:val="0"/>
        </w:rPr>
        <w:t xml:space="preserve">This project successfully addressed the challenge of Glassdoor Job Analysis. It provides valuable insights and a user-friendly platform for professionals and organizations to stay informed about their respective industries.</w:t>
      </w:r>
    </w:p>
    <w:p w:rsidR="00000000" w:rsidDel="00000000" w:rsidP="00000000" w:rsidRDefault="00000000" w:rsidRPr="00000000" w14:paraId="000002B3">
      <w:pPr>
        <w:pStyle w:val="Heading2"/>
        <w:spacing w:after="582" w:lineRule="auto"/>
        <w:ind w:left="-5" w:firstLine="0"/>
        <w:rPr/>
      </w:pPr>
      <w:r w:rsidDel="00000000" w:rsidR="00000000" w:rsidRPr="00000000">
        <w:rPr>
          <w:rtl w:val="0"/>
        </w:rPr>
        <w:t xml:space="preserve">12. FUTURE SCOPE</w:t>
      </w:r>
    </w:p>
    <w:p w:rsidR="00000000" w:rsidDel="00000000" w:rsidP="00000000" w:rsidRDefault="00000000" w:rsidRPr="00000000" w14:paraId="000002B4">
      <w:pPr>
        <w:spacing w:after="347" w:lineRule="auto"/>
        <w:ind w:left="25" w:firstLine="30"/>
        <w:rPr/>
      </w:pP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page">
                  <wp:posOffset>720090</wp:posOffset>
                </wp:positionH>
                <wp:positionV relativeFrom="page">
                  <wp:posOffset>720106</wp:posOffset>
                </wp:positionV>
                <wp:extent cx="6120140" cy="212080"/>
                <wp:effectExtent b="0" l="0" r="0" t="0"/>
                <wp:wrapTopAndBottom distB="0" distT="0"/>
                <wp:docPr id="9496" name=""/>
                <a:graphic>
                  <a:graphicData uri="http://schemas.microsoft.com/office/word/2010/wordprocessingGroup">
                    <wpg:wgp>
                      <wpg:cNvGrpSpPr/>
                      <wpg:grpSpPr>
                        <a:xfrm>
                          <a:off x="2281775" y="3669825"/>
                          <a:ext cx="6120140" cy="212080"/>
                          <a:chOff x="2281775" y="3669825"/>
                          <a:chExt cx="6128425" cy="220350"/>
                        </a:xfrm>
                      </wpg:grpSpPr>
                      <wpg:grpSp>
                        <wpg:cNvGrpSpPr/>
                        <wpg:grpSpPr>
                          <a:xfrm>
                            <a:off x="2285930" y="3673960"/>
                            <a:ext cx="6120140" cy="212080"/>
                            <a:chOff x="0" y="0"/>
                            <a:chExt cx="6120140" cy="212080"/>
                          </a:xfrm>
                        </wpg:grpSpPr>
                        <wps:wsp>
                          <wps:cNvSpPr/>
                          <wps:cNvPr id="3" name="Shape 3"/>
                          <wps:spPr>
                            <a:xfrm>
                              <a:off x="0" y="0"/>
                              <a:ext cx="6120125" cy="21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40"/>
                              <a:ext cx="6120140" cy="0"/>
                            </a:xfrm>
                            <a:custGeom>
                              <a:rect b="b" l="l" r="r" t="t"/>
                              <a:pathLst>
                                <a:path extrusionOk="0" h="120000" w="6120140">
                                  <a:moveTo>
                                    <a:pt x="0" y="0"/>
                                  </a:moveTo>
                                  <a:lnTo>
                                    <a:pt x="6120140" y="0"/>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6119500" y="0"/>
                              <a:ext cx="0" cy="212080"/>
                            </a:xfrm>
                            <a:custGeom>
                              <a:rect b="b" l="l" r="r" t="t"/>
                              <a:pathLst>
                                <a:path extrusionOk="0" h="212080" w="120000">
                                  <a:moveTo>
                                    <a:pt x="0" y="0"/>
                                  </a:moveTo>
                                  <a:lnTo>
                                    <a:pt x="0" y="212080"/>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211440"/>
                              <a:ext cx="6120140" cy="0"/>
                            </a:xfrm>
                            <a:custGeom>
                              <a:rect b="b" l="l" r="r" t="t"/>
                              <a:pathLst>
                                <a:path extrusionOk="0" h="120000" w="6120140">
                                  <a:moveTo>
                                    <a:pt x="6120140" y="0"/>
                                  </a:moveTo>
                                  <a:lnTo>
                                    <a:pt x="0" y="0"/>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631" y="0"/>
                              <a:ext cx="0" cy="212080"/>
                            </a:xfrm>
                            <a:custGeom>
                              <a:rect b="b" l="l" r="r" t="t"/>
                              <a:pathLst>
                                <a:path extrusionOk="0" h="212080" w="120000">
                                  <a:moveTo>
                                    <a:pt x="0" y="212080"/>
                                  </a:moveTo>
                                  <a:lnTo>
                                    <a:pt x="0" y="0"/>
                                  </a:lnTo>
                                </a:path>
                              </a:pathLst>
                            </a:custGeom>
                            <a:noFill/>
                            <a:ln cap="flat" cmpd="sng" w="9525">
                              <a:solidFill>
                                <a:srgbClr val="D9D9E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720090</wp:posOffset>
                </wp:positionH>
                <wp:positionV relativeFrom="page">
                  <wp:posOffset>720106</wp:posOffset>
                </wp:positionV>
                <wp:extent cx="6120140" cy="212080"/>
                <wp:effectExtent b="0" l="0" r="0" t="0"/>
                <wp:wrapTopAndBottom distB="0" distT="0"/>
                <wp:docPr id="9496"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120140" cy="212080"/>
                        </a:xfrm>
                        <a:prstGeom prst="rect"/>
                        <a:ln/>
                      </pic:spPr>
                    </pic:pic>
                  </a:graphicData>
                </a:graphic>
              </wp:anchor>
            </w:drawing>
          </mc:Fallback>
        </mc:AlternateContent>
      </w:r>
      <w:r w:rsidDel="00000000" w:rsidR="00000000" w:rsidRPr="00000000">
        <w:rPr>
          <w:rtl w:val="0"/>
        </w:rPr>
        <w:t xml:space="preserve">The project's future scope includes:</w:t>
      </w:r>
    </w:p>
    <w:tbl>
      <w:tblPr>
        <w:tblStyle w:val="Table6"/>
        <w:tblW w:w="9210.0" w:type="dxa"/>
        <w:jc w:val="left"/>
        <w:tblInd w:w="425.0" w:type="dxa"/>
        <w:tblLayout w:type="fixed"/>
        <w:tblLook w:val="0400"/>
      </w:tblPr>
      <w:tblGrid>
        <w:gridCol w:w="313"/>
        <w:gridCol w:w="8897"/>
        <w:tblGridChange w:id="0">
          <w:tblGrid>
            <w:gridCol w:w="313"/>
            <w:gridCol w:w="8897"/>
          </w:tblGrid>
        </w:tblGridChange>
      </w:tblGrid>
      <w:tr>
        <w:trPr>
          <w:cantSplit w:val="0"/>
          <w:trHeight w:val="329" w:hRule="atLeast"/>
          <w:tblHeader w:val="0"/>
        </w:trPr>
        <w:tc>
          <w:tcPr>
            <w:tcBorders>
              <w:top w:color="d9d9e3" w:space="0" w:sz="4" w:val="single"/>
              <w:left w:color="d9d9e3" w:space="0" w:sz="4" w:val="single"/>
              <w:bottom w:color="000000" w:space="0" w:sz="0" w:val="nil"/>
              <w:right w:color="000000" w:space="0" w:sz="0" w:val="nil"/>
            </w:tcBorders>
          </w:tcPr>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d9d9e3" w:space="0" w:sz="4" w:val="single"/>
              <w:left w:color="000000" w:space="0" w:sz="0" w:val="nil"/>
              <w:bottom w:color="000000" w:space="0" w:sz="0" w:val="nil"/>
              <w:right w:color="d9d9e3" w:space="0" w:sz="4" w:val="single"/>
            </w:tcBorders>
          </w:tcPr>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Expanding to other social networks</w:t>
            </w:r>
          </w:p>
        </w:tc>
      </w:tr>
      <w:tr>
        <w:trPr>
          <w:cantSplit w:val="0"/>
          <w:trHeight w:val="317" w:hRule="atLeast"/>
          <w:tblHeader w:val="0"/>
        </w:trPr>
        <w:tc>
          <w:tcPr>
            <w:tcBorders>
              <w:top w:color="000000" w:space="0" w:sz="0" w:val="nil"/>
              <w:left w:color="d9d9e3" w:space="0" w:sz="4" w:val="single"/>
              <w:bottom w:color="000000" w:space="0" w:sz="0" w:val="nil"/>
              <w:right w:color="000000" w:space="0" w:sz="0" w:val="nil"/>
            </w:tcBorders>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000000" w:space="0" w:sz="0" w:val="nil"/>
              <w:right w:color="d9d9e3" w:space="0" w:sz="4" w:val="single"/>
            </w:tcBorders>
          </w:tcPr>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Implementing machine learning for trend prediction</w:t>
            </w:r>
          </w:p>
        </w:tc>
      </w:tr>
      <w:tr>
        <w:trPr>
          <w:cantSplit w:val="0"/>
          <w:trHeight w:val="320" w:hRule="atLeast"/>
          <w:tblHeader w:val="0"/>
        </w:trPr>
        <w:tc>
          <w:tcPr>
            <w:tcBorders>
              <w:top w:color="000000" w:space="0" w:sz="0" w:val="nil"/>
              <w:left w:color="d9d9e3" w:space="0" w:sz="4" w:val="single"/>
              <w:bottom w:color="d9d9e3" w:space="0" w:sz="4" w:val="single"/>
              <w:right w:color="000000" w:space="0" w:sz="0" w:val="nil"/>
            </w:tcBorders>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pBdr>
              <w:spacing w:after="0" w:line="259" w:lineRule="auto"/>
              <w:ind w:left="31" w:firstLine="0"/>
              <w:rPr/>
            </w:pPr>
            <w:r w:rsidDel="00000000" w:rsidR="00000000" w:rsidRPr="00000000">
              <w:rPr>
                <w:rtl w:val="0"/>
              </w:rPr>
              <w:t xml:space="preserve">•</w:t>
            </w:r>
          </w:p>
        </w:tc>
        <w:tc>
          <w:tcPr>
            <w:tcBorders>
              <w:top w:color="000000" w:space="0" w:sz="0" w:val="nil"/>
              <w:left w:color="000000" w:space="0" w:sz="0" w:val="nil"/>
              <w:bottom w:color="d9d9e3" w:space="0" w:sz="4" w:val="single"/>
              <w:right w:color="d9d9e3" w:space="0" w:sz="4" w:val="single"/>
            </w:tcBorders>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t xml:space="preserve">Enhancing user customization</w:t>
            </w:r>
          </w:p>
        </w:tc>
      </w:tr>
    </w:tbl>
    <w:p w:rsidR="00000000" w:rsidDel="00000000" w:rsidP="00000000" w:rsidRDefault="00000000" w:rsidRPr="00000000" w14:paraId="000002BB">
      <w:pPr>
        <w:pStyle w:val="Heading2"/>
        <w:spacing w:after="704" w:lineRule="auto"/>
        <w:ind w:left="-5" w:firstLine="0"/>
        <w:rPr/>
      </w:pPr>
      <w:r w:rsidDel="00000000" w:rsidR="00000000" w:rsidRPr="00000000">
        <w:rPr>
          <w:rtl w:val="0"/>
        </w:rPr>
        <w:t xml:space="preserve">13. APPENDIX</w:t>
      </w:r>
    </w:p>
    <w:p w:rsidR="00000000" w:rsidDel="00000000" w:rsidP="00000000" w:rsidRDefault="00000000" w:rsidRPr="00000000" w14:paraId="000002BC">
      <w:pPr>
        <w:pStyle w:val="Heading3"/>
        <w:spacing w:after="285" w:lineRule="auto"/>
        <w:ind w:left="25" w:firstLine="30"/>
        <w:rPr/>
      </w:pPr>
      <w:r w:rsidDel="00000000" w:rsidR="00000000" w:rsidRPr="00000000">
        <w:rPr>
          <w:rtl w:val="0"/>
        </w:rPr>
        <w:t xml:space="preserve">Source Code</w:t>
      </w:r>
    </w:p>
    <w:tbl>
      <w:tblPr>
        <w:tblStyle w:val="Table7"/>
        <w:tblW w:w="9210.0" w:type="dxa"/>
        <w:jc w:val="left"/>
        <w:tblInd w:w="425.0" w:type="dxa"/>
        <w:tblLayout w:type="fixed"/>
        <w:tblLook w:val="0400"/>
      </w:tblPr>
      <w:tblGrid>
        <w:gridCol w:w="4601"/>
        <w:gridCol w:w="4609"/>
        <w:tblGridChange w:id="0">
          <w:tblGrid>
            <w:gridCol w:w="4601"/>
            <w:gridCol w:w="4609"/>
          </w:tblGrid>
        </w:tblGridChange>
      </w:tblGrid>
      <w:tr>
        <w:trPr>
          <w:cantSplit w:val="0"/>
          <w:trHeight w:val="601" w:hRule="atLeast"/>
          <w:tblHeader w:val="0"/>
        </w:trPr>
        <w:tc>
          <w:tcPr>
            <w:tcBorders>
              <w:top w:color="d9d9e3" w:space="0" w:sz="4" w:val="single"/>
              <w:left w:color="d9d9e3" w:space="0" w:sz="4" w:val="single"/>
              <w:bottom w:color="d9d9e3" w:space="0" w:sz="4" w:val="single"/>
              <w:right w:color="000000" w:space="0" w:sz="0" w:val="nil"/>
            </w:tcBorders>
          </w:tcPr>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pBdr>
              <w:spacing w:after="0" w:line="259" w:lineRule="auto"/>
              <w:rPr>
                <w:color w:val="3c78d8"/>
              </w:rPr>
            </w:pPr>
            <w:hyperlink r:id="rId15">
              <w:r w:rsidDel="00000000" w:rsidR="00000000" w:rsidRPr="00000000">
                <w:rPr>
                  <w:color w:val="1155cc"/>
                  <w:u w:val="single"/>
                  <w:rtl w:val="0"/>
                </w:rPr>
                <w:t xml:space="preserve">https://github.com/SamsudeenSha/The-Future-of-Work-Data-Analysis-of-Glassdoor-Jobs</w:t>
              </w:r>
            </w:hyperlink>
            <w:r w:rsidDel="00000000" w:rsidR="00000000" w:rsidRPr="00000000">
              <w:rPr>
                <w:rtl w:val="0"/>
              </w:rPr>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pBdr>
              <w:spacing w:after="0" w:line="259" w:lineRule="auto"/>
              <w:rPr/>
            </w:pPr>
            <w:r w:rsidDel="00000000" w:rsidR="00000000" w:rsidRPr="00000000">
              <w:rPr>
                <w:rtl w:val="0"/>
              </w:rPr>
            </w:r>
          </w:p>
        </w:tc>
        <w:tc>
          <w:tcPr>
            <w:tcBorders>
              <w:top w:color="d9d9e3" w:space="0" w:sz="4" w:val="single"/>
              <w:left w:color="000000" w:space="0" w:sz="0" w:val="nil"/>
              <w:bottom w:color="d9d9e3" w:space="0" w:sz="4" w:val="single"/>
              <w:right w:color="d9d9e3" w:space="0" w:sz="4" w:val="single"/>
            </w:tcBorders>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pBdr>
              <w:spacing w:after="0" w:line="259" w:lineRule="auto"/>
              <w:ind w:left="0" w:firstLine="0"/>
              <w:rPr/>
            </w:pPr>
            <w:r w:rsidDel="00000000" w:rsidR="00000000" w:rsidRPr="00000000">
              <w:rPr>
                <w:rtl w:val="0"/>
              </w:rPr>
            </w:r>
          </w:p>
        </w:tc>
      </w:tr>
    </w:tbl>
    <w:p w:rsidR="00000000" w:rsidDel="00000000" w:rsidP="00000000" w:rsidRDefault="00000000" w:rsidRPr="00000000" w14:paraId="000002C0">
      <w:pPr>
        <w:pStyle w:val="Heading3"/>
        <w:spacing w:after="285" w:lineRule="auto"/>
        <w:ind w:left="25" w:firstLine="30"/>
        <w:rPr/>
      </w:pPr>
      <w:r w:rsidDel="00000000" w:rsidR="00000000" w:rsidRPr="00000000">
        <w:rPr>
          <w:rtl w:val="0"/>
        </w:rPr>
        <w:t xml:space="preserve">GitHub &amp; Project Demo Link</w:t>
      </w:r>
    </w:p>
    <w:p w:rsidR="00000000" w:rsidDel="00000000" w:rsidP="00000000" w:rsidRDefault="00000000" w:rsidRPr="00000000" w14:paraId="000002C1">
      <w:pPr>
        <w:rPr/>
      </w:pPr>
      <w:hyperlink r:id="rId16">
        <w:r w:rsidDel="00000000" w:rsidR="00000000" w:rsidRPr="00000000">
          <w:rPr>
            <w:color w:val="1155cc"/>
            <w:u w:val="single"/>
            <w:rtl w:val="0"/>
          </w:rPr>
          <w:t xml:space="preserve">https://drive.google.com/file/d/14MqJt2YzKJ7wkPfmo6XSweqd4nFVf-pu/view?usp=drive_link</w:t>
        </w:r>
      </w:hyperlink>
      <w:r w:rsidDel="00000000" w:rsidR="00000000" w:rsidRPr="00000000">
        <w:rPr>
          <w:rtl w:val="0"/>
        </w:rPr>
      </w:r>
    </w:p>
    <w:sectPr>
      <w:type w:val="nextPage"/>
      <w:pgSz w:h="16838" w:w="11906" w:orient="portrait"/>
      <w:pgMar w:bottom="1250" w:top="2365" w:left="1136" w:right="18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0" w:hanging="1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260" w:hanging="126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980" w:hanging="198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700" w:hanging="270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420" w:hanging="342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140" w:hanging="414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860" w:hanging="486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580" w:hanging="558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300" w:hanging="6300"/>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3"/>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3">
    <w:lvl w:ilvl="0">
      <w:start w:val="1"/>
      <w:numFmt w:val="bullet"/>
      <w:lvlText w:val="-"/>
      <w:lvlJc w:val="left"/>
      <w:pPr>
        <w:ind w:left="140" w:hanging="1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260" w:hanging="126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980" w:hanging="198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700" w:hanging="270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420" w:hanging="342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140" w:hanging="414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860" w:hanging="486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580" w:hanging="558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300" w:hanging="6300"/>
      </w:pPr>
      <w:rPr>
        <w:rFonts w:ascii="Calibri" w:cs="Calibri" w:eastAsia="Calibri" w:hAnsi="Calibri"/>
        <w:b w:val="0"/>
        <w:i w:val="0"/>
        <w:strike w:val="0"/>
        <w:color w:val="000000"/>
        <w:sz w:val="24"/>
        <w:szCs w:val="24"/>
        <w:u w:val="none"/>
        <w:shd w:fill="auto" w:val="clear"/>
        <w:vertAlign w:val="baseline"/>
      </w:rPr>
    </w:lvl>
  </w:abstractNum>
  <w:abstractNum w:abstractNumId="4">
    <w:lvl w:ilvl="0">
      <w:start w:val="4"/>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5">
    <w:lvl w:ilvl="0">
      <w:start w:val="1"/>
      <w:numFmt w:val="bullet"/>
      <w:lvlText w:val="-"/>
      <w:lvlJc w:val="left"/>
      <w:pPr>
        <w:ind w:left="140" w:hanging="1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260" w:hanging="126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980" w:hanging="198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700" w:hanging="270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420" w:hanging="342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140" w:hanging="414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860" w:hanging="486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580" w:hanging="558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300" w:hanging="6300"/>
      </w:pPr>
      <w:rPr>
        <w:rFonts w:ascii="Calibri" w:cs="Calibri" w:eastAsia="Calibri" w:hAnsi="Calibri"/>
        <w:b w:val="0"/>
        <w:i w:val="0"/>
        <w:strike w:val="0"/>
        <w:color w:val="000000"/>
        <w:sz w:val="24"/>
        <w:szCs w:val="24"/>
        <w:u w:val="none"/>
        <w:shd w:fill="auto" w:val="clear"/>
        <w:vertAlign w:val="baseline"/>
      </w:rPr>
    </w:lvl>
  </w:abstractNum>
  <w:abstractNum w:abstractNumId="6">
    <w:lvl w:ilvl="0">
      <w:start w:val="1"/>
      <w:numFmt w:val="bullet"/>
      <w:lvlText w:val="-"/>
      <w:lvlJc w:val="left"/>
      <w:pPr>
        <w:ind w:left="140" w:hanging="1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260" w:hanging="126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980" w:hanging="198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700" w:hanging="270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420" w:hanging="342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140" w:hanging="414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860" w:hanging="486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580" w:hanging="558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300" w:hanging="6300"/>
      </w:pPr>
      <w:rPr>
        <w:rFonts w:ascii="Calibri" w:cs="Calibri" w:eastAsia="Calibri" w:hAnsi="Calibri"/>
        <w:b w:val="0"/>
        <w:i w:val="0"/>
        <w:strike w:val="0"/>
        <w:color w:val="000000"/>
        <w:sz w:val="24"/>
        <w:szCs w:val="24"/>
        <w:u w:val="none"/>
        <w:shd w:fill="auto" w:val="clear"/>
        <w:vertAlign w:val="baseline"/>
      </w:rPr>
    </w:lvl>
  </w:abstractNum>
  <w:abstractNum w:abstractNumId="7">
    <w:lvl w:ilvl="0">
      <w:start w:val="6"/>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8">
    <w:lvl w:ilvl="0">
      <w:start w:val="5"/>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9">
    <w:lvl w:ilvl="0">
      <w:start w:val="1"/>
      <w:numFmt w:val="bullet"/>
      <w:lvlText w:val="-"/>
      <w:lvlJc w:val="left"/>
      <w:pPr>
        <w:ind w:left="140" w:hanging="1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260" w:hanging="126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980" w:hanging="198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700" w:hanging="270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420" w:hanging="342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140" w:hanging="414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860" w:hanging="486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580" w:hanging="558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300" w:hanging="6300"/>
      </w:pPr>
      <w:rPr>
        <w:rFonts w:ascii="Calibri" w:cs="Calibri" w:eastAsia="Calibri" w:hAnsi="Calibri"/>
        <w:b w:val="0"/>
        <w:i w:val="0"/>
        <w:strike w:val="0"/>
        <w:color w:val="000000"/>
        <w:sz w:val="24"/>
        <w:szCs w:val="24"/>
        <w:u w:val="none"/>
        <w:shd w:fill="auto" w:val="clear"/>
        <w:vertAlign w:val="baseline"/>
      </w:rPr>
    </w:lvl>
  </w:abstractNum>
  <w:abstractNum w:abstractNumId="10">
    <w:lvl w:ilvl="0">
      <w:start w:val="8"/>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11">
    <w:lvl w:ilvl="0">
      <w:start w:val="9"/>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12">
    <w:lvl w:ilvl="0">
      <w:start w:val="1"/>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13">
    <w:lvl w:ilvl="0">
      <w:start w:val="1"/>
      <w:numFmt w:val="bullet"/>
      <w:lvlText w:val="-"/>
      <w:lvlJc w:val="left"/>
      <w:pPr>
        <w:ind w:left="140" w:hanging="1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260" w:hanging="126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980" w:hanging="198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700" w:hanging="270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420" w:hanging="342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140" w:hanging="414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860" w:hanging="486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580" w:hanging="558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300" w:hanging="6300"/>
      </w:pPr>
      <w:rPr>
        <w:rFonts w:ascii="Calibri" w:cs="Calibri" w:eastAsia="Calibri" w:hAnsi="Calibri"/>
        <w:b w:val="0"/>
        <w:i w:val="0"/>
        <w:strike w:val="0"/>
        <w:color w:val="000000"/>
        <w:sz w:val="24"/>
        <w:szCs w:val="24"/>
        <w:u w:val="none"/>
        <w:shd w:fill="auto" w:val="clear"/>
        <w:vertAlign w:val="baseline"/>
      </w:rPr>
    </w:lvl>
  </w:abstractNum>
  <w:abstractNum w:abstractNumId="14">
    <w:lvl w:ilvl="0">
      <w:start w:val="2"/>
      <w:numFmt w:val="decimal"/>
      <w:lvlText w:val="%1."/>
      <w:lvlJc w:val="left"/>
      <w:pPr>
        <w:ind w:left="240" w:hanging="2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15">
    <w:lvl w:ilvl="0">
      <w:start w:val="1"/>
      <w:numFmt w:val="bullet"/>
      <w:lvlText w:val="-"/>
      <w:lvlJc w:val="left"/>
      <w:pPr>
        <w:ind w:left="140" w:hanging="14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140" w:hanging="114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860" w:hanging="186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580" w:hanging="258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300" w:hanging="330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020" w:hanging="402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740" w:hanging="474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460" w:hanging="546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180" w:hanging="6180"/>
      </w:pPr>
      <w:rPr>
        <w:rFonts w:ascii="Calibri" w:cs="Calibri" w:eastAsia="Calibri" w:hAnsi="Calibri"/>
        <w:b w:val="0"/>
        <w:i w:val="0"/>
        <w:strike w:val="0"/>
        <w:color w:val="000000"/>
        <w:sz w:val="24"/>
        <w:szCs w:val="24"/>
        <w:u w:val="none"/>
        <w:shd w:fill="auto" w:val="clear"/>
        <w:vertAlign w:val="baseline"/>
      </w:rPr>
    </w:lvl>
  </w:abstractNum>
  <w:abstractNum w:abstractNumId="16">
    <w:lvl w:ilvl="0">
      <w:start w:val="2"/>
      <w:numFmt w:val="decimal"/>
      <w:lvlText w:val="%1."/>
      <w:lvlJc w:val="left"/>
      <w:pPr>
        <w:ind w:left="360" w:hanging="360"/>
      </w:pPr>
      <w:rPr>
        <w:rFonts w:ascii="Calibri" w:cs="Calibri" w:eastAsia="Calibri" w:hAnsi="Calibri"/>
        <w:b w:val="1"/>
        <w:i w:val="0"/>
        <w:strike w:val="0"/>
        <w:color w:val="000000"/>
        <w:sz w:val="36"/>
        <w:szCs w:val="36"/>
        <w:u w:val="none"/>
        <w:shd w:fill="auto" w:val="clear"/>
        <w:vertAlign w:val="baseline"/>
      </w:rPr>
    </w:lvl>
    <w:lvl w:ilvl="1">
      <w:start w:val="1"/>
      <w:numFmt w:val="decimal"/>
      <w:lvlText w:val="%1.%2"/>
      <w:lvlJc w:val="left"/>
      <w:pPr>
        <w:ind w:left="1080" w:hanging="1080"/>
      </w:pPr>
      <w:rPr>
        <w:rFonts w:ascii="Calibri" w:cs="Calibri" w:eastAsia="Calibri" w:hAnsi="Calibri"/>
        <w:b w:val="1"/>
        <w:i w:val="0"/>
        <w:strike w:val="0"/>
        <w:color w:val="000000"/>
        <w:sz w:val="24"/>
        <w:szCs w:val="24"/>
        <w:u w:val="none"/>
        <w:shd w:fill="auto" w:val="clear"/>
        <w:vertAlign w:val="baseline"/>
      </w:rPr>
    </w:lvl>
    <w:lvl w:ilvl="2">
      <w:start w:val="1"/>
      <w:numFmt w:val="lowerRoman"/>
      <w:lvlText w:val="%3"/>
      <w:lvlJc w:val="left"/>
      <w:pPr>
        <w:ind w:left="1111" w:hanging="1111"/>
      </w:pPr>
      <w:rPr>
        <w:rFonts w:ascii="Calibri" w:cs="Calibri" w:eastAsia="Calibri" w:hAnsi="Calibri"/>
        <w:b w:val="1"/>
        <w:i w:val="0"/>
        <w:strike w:val="0"/>
        <w:color w:val="000000"/>
        <w:sz w:val="24"/>
        <w:szCs w:val="24"/>
        <w:u w:val="none"/>
        <w:shd w:fill="auto" w:val="clear"/>
        <w:vertAlign w:val="baseline"/>
      </w:rPr>
    </w:lvl>
    <w:lvl w:ilvl="3">
      <w:start w:val="1"/>
      <w:numFmt w:val="decimal"/>
      <w:lvlText w:val="%4"/>
      <w:lvlJc w:val="left"/>
      <w:pPr>
        <w:ind w:left="1831" w:hanging="1831"/>
      </w:pPr>
      <w:rPr>
        <w:rFonts w:ascii="Calibri" w:cs="Calibri" w:eastAsia="Calibri" w:hAnsi="Calibri"/>
        <w:b w:val="1"/>
        <w:i w:val="0"/>
        <w:strike w:val="0"/>
        <w:color w:val="000000"/>
        <w:sz w:val="24"/>
        <w:szCs w:val="24"/>
        <w:u w:val="none"/>
        <w:shd w:fill="auto" w:val="clear"/>
        <w:vertAlign w:val="baseline"/>
      </w:rPr>
    </w:lvl>
    <w:lvl w:ilvl="4">
      <w:start w:val="1"/>
      <w:numFmt w:val="lowerLetter"/>
      <w:lvlText w:val="%5"/>
      <w:lvlJc w:val="left"/>
      <w:pPr>
        <w:ind w:left="2551" w:hanging="2551"/>
      </w:pPr>
      <w:rPr>
        <w:rFonts w:ascii="Calibri" w:cs="Calibri" w:eastAsia="Calibri" w:hAnsi="Calibri"/>
        <w:b w:val="1"/>
        <w:i w:val="0"/>
        <w:strike w:val="0"/>
        <w:color w:val="000000"/>
        <w:sz w:val="24"/>
        <w:szCs w:val="24"/>
        <w:u w:val="none"/>
        <w:shd w:fill="auto" w:val="clear"/>
        <w:vertAlign w:val="baseline"/>
      </w:rPr>
    </w:lvl>
    <w:lvl w:ilvl="5">
      <w:start w:val="1"/>
      <w:numFmt w:val="lowerRoman"/>
      <w:lvlText w:val="%6"/>
      <w:lvlJc w:val="left"/>
      <w:pPr>
        <w:ind w:left="3271" w:hanging="3271"/>
      </w:pPr>
      <w:rPr>
        <w:rFonts w:ascii="Calibri" w:cs="Calibri" w:eastAsia="Calibri" w:hAnsi="Calibri"/>
        <w:b w:val="1"/>
        <w:i w:val="0"/>
        <w:strike w:val="0"/>
        <w:color w:val="000000"/>
        <w:sz w:val="24"/>
        <w:szCs w:val="24"/>
        <w:u w:val="none"/>
        <w:shd w:fill="auto" w:val="clear"/>
        <w:vertAlign w:val="baseline"/>
      </w:rPr>
    </w:lvl>
    <w:lvl w:ilvl="6">
      <w:start w:val="1"/>
      <w:numFmt w:val="decimal"/>
      <w:lvlText w:val="%7"/>
      <w:lvlJc w:val="left"/>
      <w:pPr>
        <w:ind w:left="3991" w:hanging="3991"/>
      </w:pPr>
      <w:rPr>
        <w:rFonts w:ascii="Calibri" w:cs="Calibri" w:eastAsia="Calibri" w:hAnsi="Calibri"/>
        <w:b w:val="1"/>
        <w:i w:val="0"/>
        <w:strike w:val="0"/>
        <w:color w:val="000000"/>
        <w:sz w:val="24"/>
        <w:szCs w:val="24"/>
        <w:u w:val="none"/>
        <w:shd w:fill="auto" w:val="clear"/>
        <w:vertAlign w:val="baseline"/>
      </w:rPr>
    </w:lvl>
    <w:lvl w:ilvl="7">
      <w:start w:val="1"/>
      <w:numFmt w:val="lowerLetter"/>
      <w:lvlText w:val="%8"/>
      <w:lvlJc w:val="left"/>
      <w:pPr>
        <w:ind w:left="4711" w:hanging="4711"/>
      </w:pPr>
      <w:rPr>
        <w:rFonts w:ascii="Calibri" w:cs="Calibri" w:eastAsia="Calibri" w:hAnsi="Calibri"/>
        <w:b w:val="1"/>
        <w:i w:val="0"/>
        <w:strike w:val="0"/>
        <w:color w:val="000000"/>
        <w:sz w:val="24"/>
        <w:szCs w:val="24"/>
        <w:u w:val="none"/>
        <w:shd w:fill="auto" w:val="clear"/>
        <w:vertAlign w:val="baseline"/>
      </w:rPr>
    </w:lvl>
    <w:lvl w:ilvl="8">
      <w:start w:val="1"/>
      <w:numFmt w:val="lowerRoman"/>
      <w:lvlText w:val="%9"/>
      <w:lvlJc w:val="left"/>
      <w:pPr>
        <w:ind w:left="5431" w:hanging="5431"/>
      </w:pPr>
      <w:rPr>
        <w:rFonts w:ascii="Calibri" w:cs="Calibri" w:eastAsia="Calibri" w:hAnsi="Calibri"/>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Bdr>
          <w:top w:color="d9d9e3" w:space="0" w:sz="4" w:val="single"/>
          <w:left w:color="d9d9e3" w:space="0" w:sz="4" w:val="single"/>
          <w:bottom w:color="d9d9e3" w:space="0" w:sz="4" w:val="single"/>
          <w:right w:color="d9d9e3" w:space="0" w:sz="4" w:val="single"/>
        </w:pBdr>
        <w:spacing w:after="135" w:line="265" w:lineRule="auto"/>
        <w:ind w:left="4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39" w:before="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6" w:before="0" w:line="265" w:lineRule="auto"/>
      <w:ind w:left="10" w:right="0" w:hanging="1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531" w:before="0" w:line="265" w:lineRule="auto"/>
      <w:ind w:left="4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pBdr>
        <w:top w:color="d9d9e3" w:space="0" w:sz="2" w:val="single"/>
        <w:left w:color="d9d9e3" w:space="0" w:sz="2" w:val="single"/>
        <w:bottom w:color="d9d9e3" w:space="0" w:sz="2" w:val="single"/>
        <w:right w:color="d9d9e3" w:space="0" w:sz="2" w:val="single"/>
      </w:pBdr>
      <w:spacing w:after="135" w:line="265" w:lineRule="auto"/>
      <w:ind w:left="40" w:hanging="10"/>
    </w:pPr>
    <w:rPr>
      <w:rFonts w:ascii="Calibri" w:cs="Calibri" w:eastAsia="Calibri" w:hAnsi="Calibri"/>
      <w:color w:val="000000"/>
      <w:sz w:val="24"/>
    </w:rPr>
  </w:style>
  <w:style w:type="paragraph" w:styleId="Heading1">
    <w:name w:val="heading 1"/>
    <w:next w:val="Normal"/>
    <w:link w:val="Heading1Char"/>
    <w:uiPriority w:val="9"/>
    <w:qFormat w:val="1"/>
    <w:pPr>
      <w:keepNext w:val="1"/>
      <w:keepLines w:val="1"/>
      <w:spacing w:after="739"/>
      <w:outlineLvl w:val="0"/>
    </w:pPr>
    <w:rPr>
      <w:rFonts w:ascii="Calibri" w:cs="Calibri" w:eastAsia="Calibri" w:hAnsi="Calibri"/>
      <w:b w:val="1"/>
      <w:color w:val="000000"/>
      <w:sz w:val="48"/>
    </w:rPr>
  </w:style>
  <w:style w:type="paragraph" w:styleId="Heading2">
    <w:name w:val="heading 2"/>
    <w:next w:val="Normal"/>
    <w:link w:val="Heading2Char"/>
    <w:uiPriority w:val="9"/>
    <w:unhideWhenUsed w:val="1"/>
    <w:qFormat w:val="1"/>
    <w:pPr>
      <w:keepNext w:val="1"/>
      <w:keepLines w:val="1"/>
      <w:spacing w:after="86" w:line="265" w:lineRule="auto"/>
      <w:ind w:left="10" w:hanging="10"/>
      <w:outlineLvl w:val="1"/>
    </w:pPr>
    <w:rPr>
      <w:rFonts w:ascii="Calibri" w:cs="Calibri" w:eastAsia="Calibri" w:hAnsi="Calibri"/>
      <w:b w:val="1"/>
      <w:color w:val="000000"/>
      <w:sz w:val="36"/>
    </w:rPr>
  </w:style>
  <w:style w:type="paragraph" w:styleId="Heading3">
    <w:name w:val="heading 3"/>
    <w:next w:val="Normal"/>
    <w:link w:val="Heading3Char"/>
    <w:uiPriority w:val="9"/>
    <w:unhideWhenUsed w:val="1"/>
    <w:qFormat w:val="1"/>
    <w:pPr>
      <w:keepNext w:val="1"/>
      <w:keepLines w:val="1"/>
      <w:pBdr>
        <w:top w:color="d9d9e3" w:space="0" w:sz="2" w:val="single"/>
        <w:left w:color="d9d9e3" w:space="0" w:sz="2" w:val="single"/>
        <w:bottom w:color="d9d9e3" w:space="0" w:sz="2" w:val="single"/>
        <w:right w:color="d9d9e3" w:space="0" w:sz="2" w:val="single"/>
      </w:pBdr>
      <w:spacing w:after="531" w:line="265" w:lineRule="auto"/>
      <w:ind w:left="40" w:hanging="10"/>
      <w:outlineLvl w:val="2"/>
    </w:pPr>
    <w:rPr>
      <w:rFonts w:ascii="Calibri" w:cs="Calibri" w:eastAsia="Calibri" w:hAnsi="Calibri"/>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000000"/>
      <w:sz w:val="36"/>
    </w:rPr>
  </w:style>
  <w:style w:type="character" w:styleId="Heading1Char" w:customStyle="1">
    <w:name w:val="Heading 1 Char"/>
    <w:link w:val="Heading1"/>
    <w:rPr>
      <w:rFonts w:ascii="Calibri" w:cs="Calibri" w:eastAsia="Calibri" w:hAnsi="Calibri"/>
      <w:b w:val="1"/>
      <w:color w:val="000000"/>
      <w:sz w:val="48"/>
    </w:rPr>
  </w:style>
  <w:style w:type="character" w:styleId="Heading3Char" w:customStyle="1">
    <w:name w:val="Heading 3 Char"/>
    <w:link w:val="Heading3"/>
    <w:rPr>
      <w:rFonts w:ascii="Calibri" w:cs="Calibri" w:eastAsia="Calibri" w:hAnsi="Calibri"/>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EE168B"/>
    <w:rPr>
      <w:color w:val="0563c1" w:themeColor="hyperlink"/>
      <w:u w:val="single"/>
    </w:rPr>
  </w:style>
  <w:style w:type="character" w:styleId="UnresolvedMention">
    <w:name w:val="Unresolved Mention"/>
    <w:basedOn w:val="DefaultParagraphFont"/>
    <w:uiPriority w:val="99"/>
    <w:semiHidden w:val="1"/>
    <w:unhideWhenUsed w:val="1"/>
    <w:rsid w:val="00EE168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4.0" w:type="dxa"/>
        <w:left w:w="31.0" w:type="dxa"/>
        <w:bottom w:w="0.0" w:type="dxa"/>
        <w:right w:w="29.0" w:type="dxa"/>
      </w:tblCellMar>
    </w:tblPr>
  </w:style>
  <w:style w:type="table" w:styleId="Table2">
    <w:basedOn w:val="TableNormal"/>
    <w:pPr>
      <w:spacing w:after="0" w:line="240" w:lineRule="auto"/>
    </w:pPr>
    <w:tblPr>
      <w:tblStyleRowBandSize w:val="1"/>
      <w:tblStyleColBandSize w:val="1"/>
      <w:tblCellMar>
        <w:top w:w="25.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25.0" w:type="dxa"/>
        <w:left w:w="0.0" w:type="dxa"/>
        <w:bottom w:w="0.0" w:type="dxa"/>
        <w:right w:w="115.0" w:type="dxa"/>
      </w:tblCellMar>
    </w:tblPr>
  </w:style>
  <w:style w:type="table" w:styleId="Table4">
    <w:basedOn w:val="TableNormal"/>
    <w:pPr>
      <w:spacing w:after="0" w:line="240" w:lineRule="auto"/>
    </w:pPr>
    <w:tblPr>
      <w:tblStyleRowBandSize w:val="1"/>
      <w:tblStyleColBandSize w:val="1"/>
      <w:tblCellMar>
        <w:top w:w="25.0" w:type="dxa"/>
        <w:left w:w="0.0" w:type="dxa"/>
        <w:bottom w:w="0.0" w:type="dxa"/>
        <w:right w:w="115.0" w:type="dxa"/>
      </w:tblCellMar>
    </w:tblPr>
  </w:style>
  <w:style w:type="table" w:styleId="Table5">
    <w:basedOn w:val="TableNormal"/>
    <w:pPr>
      <w:spacing w:after="0" w:line="240" w:lineRule="auto"/>
    </w:pPr>
    <w:tblPr>
      <w:tblStyleRowBandSize w:val="1"/>
      <w:tblStyleColBandSize w:val="1"/>
      <w:tblCellMar>
        <w:top w:w="26.0" w:type="dxa"/>
        <w:left w:w="0.0" w:type="dxa"/>
        <w:bottom w:w="0.0" w:type="dxa"/>
        <w:right w:w="115.0" w:type="dxa"/>
      </w:tblCellMar>
    </w:tblPr>
  </w:style>
  <w:style w:type="table" w:styleId="Table6">
    <w:basedOn w:val="TableNormal"/>
    <w:pPr>
      <w:spacing w:after="0" w:line="240" w:lineRule="auto"/>
    </w:pPr>
    <w:tblPr>
      <w:tblStyleRowBandSize w:val="1"/>
      <w:tblStyleColBandSize w:val="1"/>
      <w:tblCellMar>
        <w:top w:w="25.0" w:type="dxa"/>
        <w:left w:w="0.0" w:type="dxa"/>
        <w:bottom w:w="0.0" w:type="dxa"/>
        <w:right w:w="115.0" w:type="dxa"/>
      </w:tblCellMar>
    </w:tblPr>
  </w:style>
  <w:style w:type="table" w:styleId="Table7">
    <w:basedOn w:val="TableNormal"/>
    <w:pPr>
      <w:spacing w:after="0" w:line="240" w:lineRule="auto"/>
    </w:pPr>
    <w:tblPr>
      <w:tblStyleRowBandSize w:val="1"/>
      <w:tblStyleColBandSize w:val="1"/>
      <w:tblCellMar>
        <w:top w:w="37.0" w:type="dxa"/>
        <w:left w:w="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SamsudeenSha/The-Future-of-Work-Data-Analysis-of-Glassdoor-Jobs" TargetMode="External"/><Relationship Id="rId14" Type="http://schemas.openxmlformats.org/officeDocument/2006/relationships/image" Target="media/image3.png"/><Relationship Id="rId16" Type="http://schemas.openxmlformats.org/officeDocument/2006/relationships/hyperlink" Target="https://drive.google.com/file/d/14MqJt2YzKJ7wkPfmo6XSweqd4nFVf-pu/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Gh4G3fL/C3yQkxQZjsyvc/q/g==">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2023-10-31T15:23:00Z</dcterms:created>
  <dc:creator>usaid hussain</dc:creator>
</cp:coreProperties>
</file>